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66748" w14:textId="77777777" w:rsidR="00424460" w:rsidRPr="000D74ED" w:rsidRDefault="00424460" w:rsidP="00424460">
      <w:pPr>
        <w:pStyle w:val="20"/>
        <w:rPr>
          <w:szCs w:val="21"/>
        </w:rPr>
      </w:pPr>
      <w:bookmarkStart w:id="0" w:name="_Toc51254571"/>
      <w:r w:rsidRPr="000D74ED">
        <w:rPr>
          <w:szCs w:val="21"/>
        </w:rPr>
        <w:t>System preparation</w:t>
      </w:r>
      <w:bookmarkEnd w:id="0"/>
    </w:p>
    <w:p w14:paraId="3F94F90B" w14:textId="77777777" w:rsidR="00424460" w:rsidRPr="000D74ED" w:rsidRDefault="00424460" w:rsidP="00424460">
      <w:pPr>
        <w:pStyle w:val="3"/>
        <w:ind w:left="840"/>
      </w:pPr>
      <w:bookmarkStart w:id="1" w:name="_Toc51254572"/>
      <w:r w:rsidRPr="000D74ED">
        <w:t>Installation software</w:t>
      </w:r>
      <w:bookmarkEnd w:id="1"/>
    </w:p>
    <w:p w14:paraId="5122E433" w14:textId="37B8E58B" w:rsidR="00424460"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GAMS (</w:t>
      </w:r>
      <w:hyperlink r:id="rId8" w:history="1">
        <w:r w:rsidRPr="00066EA5">
          <w:rPr>
            <w:rStyle w:val="af"/>
            <w:rFonts w:cs="Times New Roman"/>
            <w:szCs w:val="21"/>
          </w:rPr>
          <w:t>http://www.gams.com/</w:t>
        </w:r>
      </w:hyperlink>
      <w:r w:rsidRPr="000D74ED">
        <w:rPr>
          <w:rFonts w:cs="Times New Roman"/>
          <w:szCs w:val="21"/>
        </w:rPr>
        <w:t>)</w:t>
      </w:r>
      <w:r w:rsidRPr="0017724B">
        <w:rPr>
          <w:rFonts w:cs="Times New Roman"/>
          <w:szCs w:val="21"/>
        </w:rPr>
        <w:t xml:space="preserve"> (license is needed, please contact Fujimori)</w:t>
      </w:r>
      <w:r>
        <w:rPr>
          <w:rFonts w:cs="Times New Roman"/>
          <w:szCs w:val="21"/>
        </w:rPr>
        <w:t xml:space="preserve">. Version 26.0.0 or newer is needed. </w:t>
      </w:r>
      <w:r>
        <w:rPr>
          <w:rFonts w:cs="Times New Roman" w:hint="eastAsia"/>
          <w:szCs w:val="21"/>
        </w:rPr>
        <w:t>CPLEX i</w:t>
      </w:r>
      <w:r>
        <w:rPr>
          <w:rFonts w:cs="Times New Roman"/>
          <w:szCs w:val="21"/>
        </w:rPr>
        <w:t>s needed for the solver license.</w:t>
      </w:r>
    </w:p>
    <w:p w14:paraId="2BA95AC1" w14:textId="469791E1"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proofErr w:type="spellStart"/>
      <w:r>
        <w:rPr>
          <w:rFonts w:cs="Times New Roman" w:hint="eastAsia"/>
          <w:szCs w:val="21"/>
        </w:rPr>
        <w:t>G</w:t>
      </w:r>
      <w:r>
        <w:rPr>
          <w:rFonts w:cs="Times New Roman"/>
          <w:szCs w:val="21"/>
        </w:rPr>
        <w:t>it</w:t>
      </w:r>
      <w:proofErr w:type="spellEnd"/>
      <w:r>
        <w:rPr>
          <w:rFonts w:cs="Times New Roman"/>
          <w:szCs w:val="21"/>
        </w:rPr>
        <w:t xml:space="preserve"> for windows</w:t>
      </w:r>
    </w:p>
    <w:p w14:paraId="42996420" w14:textId="0FBD7691" w:rsidR="00424460" w:rsidRDefault="00424460" w:rsidP="00E95B96">
      <w:pPr>
        <w:pStyle w:val="afc"/>
        <w:widowControl w:val="0"/>
        <w:numPr>
          <w:ilvl w:val="0"/>
          <w:numId w:val="7"/>
        </w:numPr>
        <w:spacing w:after="0" w:line="240" w:lineRule="auto"/>
        <w:contextualSpacing w:val="0"/>
        <w:jc w:val="both"/>
        <w:rPr>
          <w:rFonts w:cs="Times New Roman"/>
          <w:szCs w:val="21"/>
        </w:rPr>
      </w:pPr>
      <w:proofErr w:type="spellStart"/>
      <w:r w:rsidRPr="00F637F6">
        <w:rPr>
          <w:rFonts w:cs="Times New Roman"/>
          <w:szCs w:val="21"/>
        </w:rPr>
        <w:t>Git</w:t>
      </w:r>
      <w:proofErr w:type="spellEnd"/>
      <w:r w:rsidRPr="00F637F6">
        <w:rPr>
          <w:rFonts w:cs="Times New Roman"/>
          <w:szCs w:val="21"/>
        </w:rPr>
        <w:t xml:space="preserve"> application software, (e.g. Source Tree (</w:t>
      </w:r>
      <w:hyperlink r:id="rId9" w:history="1">
        <w:r w:rsidRPr="00F637F6">
          <w:rPr>
            <w:rStyle w:val="af"/>
            <w:rFonts w:cs="Times New Roman"/>
            <w:szCs w:val="21"/>
          </w:rPr>
          <w:t>https://www.sourcetreeapp.com/</w:t>
        </w:r>
      </w:hyperlink>
      <w:r w:rsidRPr="00F637F6">
        <w:rPr>
          <w:rFonts w:cs="Times New Roman"/>
          <w:szCs w:val="21"/>
        </w:rPr>
        <w:t xml:space="preserve">) </w:t>
      </w:r>
      <w:r w:rsidR="004B20AF">
        <w:rPr>
          <w:rFonts w:cs="Times New Roman" w:hint="eastAsia"/>
          <w:szCs w:val="21"/>
        </w:rPr>
        <w:t>or</w:t>
      </w:r>
      <w:r w:rsidRPr="00F637F6">
        <w:rPr>
          <w:rFonts w:cs="Times New Roman"/>
          <w:szCs w:val="21"/>
        </w:rPr>
        <w:t xml:space="preserve"> </w:t>
      </w:r>
      <w:proofErr w:type="spellStart"/>
      <w:r w:rsidRPr="00F637F6">
        <w:rPr>
          <w:rFonts w:cs="Times New Roman"/>
          <w:szCs w:val="21"/>
        </w:rPr>
        <w:t>TortoiseGit</w:t>
      </w:r>
      <w:proofErr w:type="spellEnd"/>
      <w:r w:rsidRPr="00F637F6">
        <w:rPr>
          <w:rFonts w:cs="Times New Roman"/>
          <w:szCs w:val="21"/>
        </w:rPr>
        <w:t xml:space="preserve"> (</w:t>
      </w:r>
      <w:hyperlink r:id="rId10" w:history="1">
        <w:r w:rsidRPr="00F637F6">
          <w:rPr>
            <w:rStyle w:val="af"/>
            <w:rFonts w:cs="Times New Roman"/>
            <w:szCs w:val="21"/>
          </w:rPr>
          <w:t>https://tortoisegit.org/)</w:t>
        </w:r>
      </w:hyperlink>
      <w:r w:rsidRPr="00F637F6">
        <w:rPr>
          <w:rFonts w:cs="Times New Roman"/>
          <w:szCs w:val="21"/>
        </w:rPr>
        <w:t>)  (open source)</w:t>
      </w:r>
    </w:p>
    <w:p w14:paraId="44E5C029" w14:textId="0DD1CFC9" w:rsidR="00424460" w:rsidRPr="00F637F6" w:rsidRDefault="00424460" w:rsidP="00E95B96">
      <w:pPr>
        <w:pStyle w:val="afc"/>
        <w:widowControl w:val="0"/>
        <w:numPr>
          <w:ilvl w:val="1"/>
          <w:numId w:val="7"/>
        </w:numPr>
        <w:spacing w:after="0" w:line="240" w:lineRule="auto"/>
        <w:contextualSpacing w:val="0"/>
        <w:jc w:val="both"/>
        <w:rPr>
          <w:rFonts w:cs="Times New Roman"/>
          <w:szCs w:val="21"/>
        </w:rPr>
      </w:pPr>
      <w:r w:rsidRPr="00424460">
        <w:rPr>
          <w:rFonts w:cs="Times New Roman"/>
          <w:szCs w:val="21"/>
        </w:rPr>
        <w:t>(choose commit as-is)</w:t>
      </w:r>
      <w:r w:rsidR="004B20AF">
        <w:rPr>
          <w:rFonts w:cs="Times New Roman" w:hint="eastAsia"/>
          <w:szCs w:val="21"/>
        </w:rPr>
        <w:t xml:space="preserve"> </w:t>
      </w:r>
      <w:r w:rsidR="004B20AF">
        <w:rPr>
          <w:rFonts w:cs="Times New Roman"/>
          <w:szCs w:val="21"/>
        </w:rPr>
        <w:t>when you install</w:t>
      </w:r>
    </w:p>
    <w:p w14:paraId="11A2F32C" w14:textId="727A5D4F"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R (</w:t>
      </w:r>
      <w:hyperlink r:id="rId11" w:history="1">
        <w:r w:rsidRPr="00066EA5">
          <w:rPr>
            <w:rStyle w:val="af"/>
            <w:rFonts w:cs="Times New Roman"/>
            <w:szCs w:val="21"/>
          </w:rPr>
          <w:t>http://www.r-project.org/</w:t>
        </w:r>
      </w:hyperlink>
      <w:r w:rsidRPr="000D74ED">
        <w:rPr>
          <w:rFonts w:cs="Times New Roman"/>
          <w:szCs w:val="21"/>
        </w:rPr>
        <w:t>)</w:t>
      </w:r>
      <w:r w:rsidRPr="0017724B">
        <w:rPr>
          <w:rFonts w:cs="Times New Roman"/>
          <w:szCs w:val="21"/>
        </w:rPr>
        <w:t xml:space="preserve"> (open source)</w:t>
      </w:r>
      <w:r>
        <w:rPr>
          <w:rFonts w:cs="Times New Roman"/>
          <w:szCs w:val="21"/>
        </w:rPr>
        <w:t>; this is not necessity but highly recommended to use for analysis and visualization.</w:t>
      </w:r>
    </w:p>
    <w:p w14:paraId="3357A6C4" w14:textId="5B5A8839" w:rsidR="00424460" w:rsidRDefault="00424460" w:rsidP="00E95B96">
      <w:pPr>
        <w:pStyle w:val="afc"/>
        <w:widowControl w:val="0"/>
        <w:numPr>
          <w:ilvl w:val="0"/>
          <w:numId w:val="7"/>
        </w:numPr>
        <w:spacing w:after="0" w:line="240" w:lineRule="auto"/>
        <w:contextualSpacing w:val="0"/>
        <w:jc w:val="both"/>
        <w:rPr>
          <w:rFonts w:cs="Times New Roman"/>
          <w:szCs w:val="21"/>
        </w:rPr>
      </w:pPr>
      <w:proofErr w:type="spellStart"/>
      <w:r w:rsidRPr="00A43437">
        <w:rPr>
          <w:rFonts w:cs="Times New Roman"/>
          <w:szCs w:val="21"/>
        </w:rPr>
        <w:t>RStudio</w:t>
      </w:r>
      <w:proofErr w:type="spellEnd"/>
      <w:r w:rsidRPr="00A43437">
        <w:rPr>
          <w:rFonts w:cs="Times New Roman"/>
          <w:szCs w:val="21"/>
        </w:rPr>
        <w:t xml:space="preserve"> (</w:t>
      </w:r>
      <w:hyperlink r:id="rId12" w:history="1">
        <w:r w:rsidRPr="00066EA5">
          <w:rPr>
            <w:rStyle w:val="af"/>
            <w:rFonts w:cs="Times New Roman"/>
            <w:szCs w:val="21"/>
          </w:rPr>
          <w:t>http://www.rstudio.com/</w:t>
        </w:r>
      </w:hyperlink>
      <w:r w:rsidRPr="0017724B">
        <w:rPr>
          <w:rFonts w:cs="Times New Roman"/>
          <w:szCs w:val="21"/>
        </w:rPr>
        <w:t>) (open source)</w:t>
      </w:r>
      <w:r>
        <w:rPr>
          <w:rFonts w:cs="Times New Roman"/>
          <w:szCs w:val="21"/>
        </w:rPr>
        <w:t xml:space="preserve"> is recommended to use R.</w:t>
      </w:r>
    </w:p>
    <w:p w14:paraId="0661F6F5" w14:textId="77777777" w:rsidR="00424460" w:rsidRPr="00424460" w:rsidRDefault="00424460" w:rsidP="00E95B96">
      <w:pPr>
        <w:pStyle w:val="afc"/>
        <w:numPr>
          <w:ilvl w:val="0"/>
          <w:numId w:val="7"/>
        </w:numPr>
        <w:rPr>
          <w:rFonts w:cs="Times New Roman"/>
          <w:szCs w:val="21"/>
        </w:rPr>
      </w:pPr>
      <w:r w:rsidRPr="00424460">
        <w:rPr>
          <w:rFonts w:cs="Times New Roman" w:hint="eastAsia"/>
          <w:szCs w:val="21"/>
        </w:rPr>
        <w:t xml:space="preserve">Cygwin (enable all </w:t>
      </w:r>
      <w:proofErr w:type="spellStart"/>
      <w:r w:rsidRPr="00424460">
        <w:rPr>
          <w:rFonts w:cs="Times New Roman" w:hint="eastAsia"/>
          <w:szCs w:val="21"/>
        </w:rPr>
        <w:t>netcdf</w:t>
      </w:r>
      <w:proofErr w:type="spellEnd"/>
      <w:r w:rsidRPr="00424460">
        <w:rPr>
          <w:rFonts w:cs="Times New Roman" w:hint="eastAsia"/>
          <w:szCs w:val="21"/>
        </w:rPr>
        <w:t xml:space="preserve"> functions after selecting "full" from the drop-down menu)</w:t>
      </w:r>
    </w:p>
    <w:p w14:paraId="44A5877E" w14:textId="0F7864F2" w:rsidR="00424460" w:rsidRPr="00424460" w:rsidRDefault="00424460" w:rsidP="00E95B96">
      <w:pPr>
        <w:pStyle w:val="afc"/>
        <w:numPr>
          <w:ilvl w:val="1"/>
          <w:numId w:val="7"/>
        </w:numPr>
        <w:rPr>
          <w:szCs w:val="21"/>
        </w:rPr>
      </w:pPr>
      <w:r w:rsidRPr="00424460">
        <w:rPr>
          <w:rFonts w:cs="Times New Roman" w:hint="eastAsia"/>
          <w:szCs w:val="21"/>
        </w:rPr>
        <w:t xml:space="preserve">Cygwin requires a Linux distribution to run commands such as bash. To run a Linux distribution, enable the Windows Subsystem for Linux (open the </w:t>
      </w:r>
      <w:proofErr w:type="spellStart"/>
      <w:r w:rsidRPr="00424460">
        <w:rPr>
          <w:rFonts w:cs="Times New Roman" w:hint="eastAsia"/>
          <w:szCs w:val="21"/>
        </w:rPr>
        <w:t>powershell</w:t>
      </w:r>
      <w:proofErr w:type="spellEnd"/>
      <w:r w:rsidRPr="00424460">
        <w:rPr>
          <w:rFonts w:cs="Times New Roman" w:hint="eastAsia"/>
          <w:szCs w:val="21"/>
        </w:rPr>
        <w:t xml:space="preserve"> as an administrator and run [Enable-</w:t>
      </w:r>
      <w:proofErr w:type="spellStart"/>
      <w:r w:rsidRPr="00424460">
        <w:rPr>
          <w:rFonts w:cs="Times New Roman" w:hint="eastAsia"/>
          <w:szCs w:val="21"/>
        </w:rPr>
        <w:t>WindowsOptionalFeature</w:t>
      </w:r>
      <w:proofErr w:type="spellEnd"/>
      <w:r w:rsidRPr="00424460">
        <w:rPr>
          <w:rFonts w:cs="Times New Roman" w:hint="eastAsia"/>
          <w:szCs w:val="21"/>
        </w:rPr>
        <w:t xml:space="preserve"> -Online -</w:t>
      </w:r>
      <w:proofErr w:type="spellStart"/>
      <w:r w:rsidRPr="00424460">
        <w:rPr>
          <w:rFonts w:cs="Times New Roman" w:hint="eastAsia"/>
          <w:szCs w:val="21"/>
        </w:rPr>
        <w:t>FeatureName</w:t>
      </w:r>
      <w:proofErr w:type="spellEnd"/>
      <w:r w:rsidRPr="00424460">
        <w:rPr>
          <w:rFonts w:cs="Times New Roman" w:hint="eastAsia"/>
          <w:szCs w:val="21"/>
        </w:rPr>
        <w:t xml:space="preserve"> Microsoft-Windows-Subsystem-Linux]) or use the GUI Turn Windows features on or off then reboot. Download and install a distribution of your liking from Microsoft Store (</w:t>
      </w:r>
      <w:proofErr w:type="spellStart"/>
      <w:r w:rsidRPr="00424460">
        <w:rPr>
          <w:rFonts w:cs="Times New Roman" w:hint="eastAsia"/>
          <w:szCs w:val="21"/>
        </w:rPr>
        <w:t>e.g</w:t>
      </w:r>
      <w:proofErr w:type="spellEnd"/>
      <w:r w:rsidRPr="00424460">
        <w:rPr>
          <w:rFonts w:cs="Times New Roman" w:hint="eastAsia"/>
          <w:szCs w:val="21"/>
        </w:rPr>
        <w:t xml:space="preserve"> Ubuntu, SUSE, </w:t>
      </w:r>
      <w:proofErr w:type="spellStart"/>
      <w:r w:rsidRPr="00424460">
        <w:rPr>
          <w:rFonts w:cs="Times New Roman" w:hint="eastAsia"/>
          <w:szCs w:val="21"/>
        </w:rPr>
        <w:t>Debian</w:t>
      </w:r>
      <w:proofErr w:type="spellEnd"/>
      <w:r w:rsidRPr="00424460">
        <w:rPr>
          <w:rFonts w:cs="Times New Roman" w:hint="eastAsia"/>
          <w:szCs w:val="21"/>
        </w:rPr>
        <w:t xml:space="preserve"> </w:t>
      </w:r>
      <w:proofErr w:type="spellStart"/>
      <w:r w:rsidRPr="00424460">
        <w:rPr>
          <w:rFonts w:cs="Times New Roman" w:hint="eastAsia"/>
          <w:szCs w:val="21"/>
        </w:rPr>
        <w:t>etc</w:t>
      </w:r>
      <w:proofErr w:type="spellEnd"/>
      <w:r w:rsidRPr="00424460">
        <w:rPr>
          <w:rFonts w:cs="Times New Roman" w:hint="eastAsia"/>
          <w:szCs w:val="21"/>
        </w:rPr>
        <w:t>). You need to create a username and password to use the distribution. After successful setup, run the update command [</w:t>
      </w:r>
      <w:proofErr w:type="spellStart"/>
      <w:r w:rsidRPr="00424460">
        <w:rPr>
          <w:rFonts w:cs="Times New Roman" w:hint="eastAsia"/>
          <w:szCs w:val="21"/>
        </w:rPr>
        <w:t>sudo</w:t>
      </w:r>
      <w:proofErr w:type="spellEnd"/>
      <w:r w:rsidRPr="00424460">
        <w:rPr>
          <w:rFonts w:cs="Times New Roman" w:hint="eastAsia"/>
          <w:szCs w:val="21"/>
        </w:rPr>
        <w:t xml:space="preserve"> apt update] to update the repository cache from which packages will be installed. This is because the cache of a newly installed system is empty (does not contain available packages). Then, install "</w:t>
      </w:r>
      <w:proofErr w:type="spellStart"/>
      <w:r w:rsidRPr="00424460">
        <w:rPr>
          <w:rFonts w:cs="Times New Roman" w:hint="eastAsia"/>
          <w:szCs w:val="21"/>
        </w:rPr>
        <w:t>netcdf</w:t>
      </w:r>
      <w:proofErr w:type="spellEnd"/>
      <w:r w:rsidRPr="00424460">
        <w:rPr>
          <w:rFonts w:cs="Times New Roman" w:hint="eastAsia"/>
          <w:szCs w:val="21"/>
        </w:rPr>
        <w:t>" package [</w:t>
      </w:r>
      <w:proofErr w:type="spellStart"/>
      <w:r w:rsidRPr="00424460">
        <w:rPr>
          <w:rFonts w:cs="Times New Roman" w:hint="eastAsia"/>
          <w:szCs w:val="21"/>
        </w:rPr>
        <w:t>sudo</w:t>
      </w:r>
      <w:proofErr w:type="spellEnd"/>
      <w:r w:rsidRPr="00424460">
        <w:rPr>
          <w:rFonts w:cs="Times New Roman" w:hint="eastAsia"/>
          <w:szCs w:val="21"/>
        </w:rPr>
        <w:t xml:space="preserve"> apt install </w:t>
      </w:r>
      <w:proofErr w:type="spellStart"/>
      <w:r w:rsidRPr="00424460">
        <w:rPr>
          <w:rFonts w:cs="Times New Roman" w:hint="eastAsia"/>
          <w:szCs w:val="21"/>
        </w:rPr>
        <w:t>netcdf</w:t>
      </w:r>
      <w:proofErr w:type="spellEnd"/>
      <w:r w:rsidRPr="00424460">
        <w:rPr>
          <w:rFonts w:cs="Times New Roman" w:hint="eastAsia"/>
          <w:szCs w:val="21"/>
        </w:rPr>
        <w:t>]. The code examples are for Ubuntu on WSL. We use "</w:t>
      </w:r>
      <w:proofErr w:type="spellStart"/>
      <w:r w:rsidRPr="00424460">
        <w:rPr>
          <w:rFonts w:cs="Times New Roman" w:hint="eastAsia"/>
          <w:szCs w:val="21"/>
        </w:rPr>
        <w:t>sudo</w:t>
      </w:r>
      <w:proofErr w:type="spellEnd"/>
      <w:r w:rsidRPr="00424460">
        <w:rPr>
          <w:rFonts w:cs="Times New Roman" w:hint="eastAsia"/>
          <w:szCs w:val="21"/>
        </w:rPr>
        <w:t>" because installing packages is an administrator task. "</w:t>
      </w:r>
      <w:proofErr w:type="gramStart"/>
      <w:r w:rsidRPr="00424460">
        <w:rPr>
          <w:rFonts w:cs="Times New Roman" w:hint="eastAsia"/>
          <w:szCs w:val="21"/>
        </w:rPr>
        <w:t>apt</w:t>
      </w:r>
      <w:proofErr w:type="gramEnd"/>
      <w:r w:rsidRPr="00424460">
        <w:rPr>
          <w:rFonts w:cs="Times New Roman" w:hint="eastAsia"/>
          <w:szCs w:val="21"/>
        </w:rPr>
        <w:t>" is a package manager that downloads and installs packages from the Ubuntu archive.</w:t>
      </w:r>
    </w:p>
    <w:p w14:paraId="6C823AC9" w14:textId="77777777" w:rsidR="00424460" w:rsidRDefault="00424460" w:rsidP="00424460">
      <w:bookmarkStart w:id="2" w:name="_Toc51254573"/>
    </w:p>
    <w:p w14:paraId="4EB5C7C9" w14:textId="347ECA16" w:rsidR="00F5176C" w:rsidRPr="000D74ED" w:rsidRDefault="00F5176C" w:rsidP="00F5176C">
      <w:pPr>
        <w:pStyle w:val="3"/>
        <w:ind w:left="840"/>
      </w:pPr>
      <w:r>
        <w:t>Computational load</w:t>
      </w:r>
    </w:p>
    <w:p w14:paraId="71EB5D58" w14:textId="6ADF48B8" w:rsidR="00F5176C" w:rsidRDefault="00EE2A8B" w:rsidP="00424460">
      <w:r>
        <w:t xml:space="preserve">10GB memory </w:t>
      </w:r>
      <w:r w:rsidR="004B04F0">
        <w:t>per scenario</w:t>
      </w:r>
    </w:p>
    <w:p w14:paraId="33D37A5D" w14:textId="12F5AA91" w:rsidR="00EE2A8B" w:rsidRPr="00F5176C" w:rsidRDefault="00EE2A8B" w:rsidP="00424460">
      <w:r>
        <w:t xml:space="preserve">17 </w:t>
      </w:r>
      <w:r w:rsidR="004B04F0">
        <w:t>thread</w:t>
      </w:r>
      <w:r>
        <w:t xml:space="preserve">s </w:t>
      </w:r>
      <w:r w:rsidR="004B04F0">
        <w:t>per scenario</w:t>
      </w:r>
    </w:p>
    <w:p w14:paraId="6CECF898" w14:textId="38E59D6E" w:rsidR="00F5176C" w:rsidRDefault="004B04F0" w:rsidP="00424460">
      <w:r>
        <w:t>1</w:t>
      </w:r>
      <w:r w:rsidR="002F7134">
        <w:t>5</w:t>
      </w:r>
      <w:r>
        <w:t xml:space="preserve">GB </w:t>
      </w:r>
      <w:r w:rsidR="002F7134">
        <w:t>storage per</w:t>
      </w:r>
      <w:r w:rsidR="006D461B">
        <w:t xml:space="preserve"> </w:t>
      </w:r>
      <w:r w:rsidR="002F7134">
        <w:t>scenario</w:t>
      </w:r>
    </w:p>
    <w:p w14:paraId="79D4FAC7" w14:textId="3F3CF28A" w:rsidR="002F7134" w:rsidRPr="00424460" w:rsidRDefault="002F7134" w:rsidP="00424460"/>
    <w:p w14:paraId="1D4BC1E5" w14:textId="304B9462" w:rsidR="00424460" w:rsidRPr="000D74ED" w:rsidRDefault="00424460" w:rsidP="00424460">
      <w:pPr>
        <w:pStyle w:val="3"/>
        <w:ind w:left="840"/>
      </w:pPr>
      <w:r w:rsidRPr="000D74ED">
        <w:t xml:space="preserve">GitHub and download the </w:t>
      </w:r>
      <w:r>
        <w:t>AIMPLUM</w:t>
      </w:r>
      <w:r w:rsidRPr="000D74ED">
        <w:t xml:space="preserve"> model</w:t>
      </w:r>
      <w:bookmarkEnd w:id="2"/>
    </w:p>
    <w:p w14:paraId="7E5A2EDA" w14:textId="6C615345" w:rsidR="00424460" w:rsidRPr="0017724B" w:rsidRDefault="00424460" w:rsidP="00E95B96">
      <w:pPr>
        <w:pStyle w:val="afc"/>
        <w:widowControl w:val="0"/>
        <w:numPr>
          <w:ilvl w:val="0"/>
          <w:numId w:val="8"/>
        </w:numPr>
        <w:spacing w:after="0" w:line="240" w:lineRule="auto"/>
        <w:contextualSpacing w:val="0"/>
        <w:jc w:val="both"/>
        <w:rPr>
          <w:rFonts w:cs="Times New Roman"/>
          <w:szCs w:val="21"/>
        </w:rPr>
      </w:pPr>
      <w:r w:rsidRPr="0017724B">
        <w:rPr>
          <w:rFonts w:cs="Times New Roman"/>
          <w:szCs w:val="21"/>
        </w:rPr>
        <w:t>M</w:t>
      </w:r>
      <w:r w:rsidRPr="000D74ED">
        <w:rPr>
          <w:rFonts w:cs="Times New Roman"/>
          <w:szCs w:val="21"/>
        </w:rPr>
        <w:t>ake one directory for working space of the latest AIM/</w:t>
      </w:r>
      <w:r>
        <w:rPr>
          <w:rFonts w:cs="Times New Roman"/>
          <w:szCs w:val="21"/>
        </w:rPr>
        <w:t xml:space="preserve">PLUM </w:t>
      </w:r>
      <w:r w:rsidRPr="000D74ED">
        <w:rPr>
          <w:rFonts w:cs="Times New Roman"/>
          <w:szCs w:val="21"/>
        </w:rPr>
        <w:t xml:space="preserve">(e.g. </w:t>
      </w:r>
      <w:proofErr w:type="spellStart"/>
      <w:r w:rsidRPr="000D74ED">
        <w:rPr>
          <w:rFonts w:cs="Times New Roman"/>
          <w:szCs w:val="21"/>
        </w:rPr>
        <w:t>AIM_</w:t>
      </w:r>
      <w:r>
        <w:rPr>
          <w:rFonts w:cs="Times New Roman"/>
          <w:szCs w:val="21"/>
        </w:rPr>
        <w:t>PLUMv</w:t>
      </w:r>
      <w:proofErr w:type="spellEnd"/>
      <w:r w:rsidRPr="000D74ED">
        <w:rPr>
          <w:rFonts w:cs="Times New Roman"/>
          <w:szCs w:val="21"/>
        </w:rPr>
        <w:t>) and</w:t>
      </w:r>
      <w:r w:rsidRPr="0017724B">
        <w:rPr>
          <w:rFonts w:cs="Times New Roman"/>
          <w:szCs w:val="21"/>
        </w:rPr>
        <w:t xml:space="preserve"> clone the model from </w:t>
      </w:r>
      <w:proofErr w:type="spellStart"/>
      <w:r w:rsidRPr="0017724B">
        <w:rPr>
          <w:rFonts w:cs="Times New Roman"/>
          <w:szCs w:val="21"/>
        </w:rPr>
        <w:t>Github</w:t>
      </w:r>
      <w:proofErr w:type="spellEnd"/>
      <w:r w:rsidRPr="0017724B">
        <w:rPr>
          <w:rFonts w:cs="Times New Roman"/>
          <w:szCs w:val="21"/>
        </w:rPr>
        <w:t xml:space="preserve"> or get the code from </w:t>
      </w:r>
      <w:r>
        <w:rPr>
          <w:rFonts w:cs="Times New Roman"/>
          <w:szCs w:val="21"/>
        </w:rPr>
        <w:t>Hasegawa</w:t>
      </w:r>
      <w:r w:rsidRPr="000D74ED">
        <w:rPr>
          <w:rFonts w:cs="Times New Roman"/>
          <w:szCs w:val="21"/>
        </w:rPr>
        <w:t xml:space="preserve">. </w:t>
      </w:r>
    </w:p>
    <w:p w14:paraId="64C45808" w14:textId="77777777" w:rsidR="00424460" w:rsidRPr="0017724B" w:rsidRDefault="00424460" w:rsidP="00E95B96">
      <w:pPr>
        <w:pStyle w:val="afc"/>
        <w:widowControl w:val="0"/>
        <w:numPr>
          <w:ilvl w:val="0"/>
          <w:numId w:val="8"/>
        </w:numPr>
        <w:spacing w:after="0" w:line="240" w:lineRule="auto"/>
        <w:contextualSpacing w:val="0"/>
        <w:jc w:val="both"/>
        <w:rPr>
          <w:rFonts w:cs="Times New Roman"/>
          <w:szCs w:val="21"/>
        </w:rPr>
      </w:pPr>
      <w:r w:rsidRPr="00066EA5">
        <w:rPr>
          <w:rFonts w:cs="Times New Roman"/>
          <w:szCs w:val="21"/>
        </w:rPr>
        <w:t>R</w:t>
      </w:r>
      <w:r w:rsidRPr="000D74ED">
        <w:rPr>
          <w:rFonts w:cs="Times New Roman"/>
          <w:szCs w:val="21"/>
        </w:rPr>
        <w:t xml:space="preserve">ight click in the </w:t>
      </w:r>
      <w:r w:rsidRPr="0017724B">
        <w:rPr>
          <w:rFonts w:cs="Times New Roman"/>
          <w:szCs w:val="21"/>
        </w:rPr>
        <w:t>folder</w:t>
      </w:r>
      <w:r w:rsidRPr="000D74ED">
        <w:rPr>
          <w:rFonts w:cs="Times New Roman"/>
          <w:szCs w:val="21"/>
        </w:rPr>
        <w:t xml:space="preserve"> and </w:t>
      </w:r>
      <w:proofErr w:type="spellStart"/>
      <w:r w:rsidRPr="0017724B">
        <w:rPr>
          <w:rFonts w:cs="Times New Roman"/>
          <w:szCs w:val="21"/>
        </w:rPr>
        <w:t>Github</w:t>
      </w:r>
      <w:proofErr w:type="spellEnd"/>
      <w:r w:rsidRPr="0017724B">
        <w:rPr>
          <w:rFonts w:cs="Times New Roman"/>
          <w:szCs w:val="21"/>
        </w:rPr>
        <w:t xml:space="preserve"> </w:t>
      </w:r>
      <w:r w:rsidRPr="000D74ED">
        <w:rPr>
          <w:rFonts w:cs="Times New Roman"/>
          <w:szCs w:val="21"/>
        </w:rPr>
        <w:t>checkout</w:t>
      </w:r>
    </w:p>
    <w:p w14:paraId="5B72080A" w14:textId="3B28DB88" w:rsidR="00424460" w:rsidRPr="00AD101F" w:rsidRDefault="00424460" w:rsidP="00E95B96">
      <w:pPr>
        <w:pStyle w:val="afc"/>
        <w:widowControl w:val="0"/>
        <w:numPr>
          <w:ilvl w:val="1"/>
          <w:numId w:val="8"/>
        </w:numPr>
        <w:spacing w:after="0" w:line="240" w:lineRule="auto"/>
        <w:contextualSpacing w:val="0"/>
        <w:jc w:val="both"/>
        <w:rPr>
          <w:rFonts w:cs="Times New Roman"/>
          <w:szCs w:val="21"/>
        </w:rPr>
      </w:pPr>
      <w:r w:rsidRPr="00066EA5">
        <w:rPr>
          <w:rFonts w:cs="Times New Roman"/>
          <w:szCs w:val="21"/>
        </w:rPr>
        <w:t>Y</w:t>
      </w:r>
      <w:r w:rsidRPr="000D74ED">
        <w:rPr>
          <w:rFonts w:cs="Times New Roman"/>
          <w:szCs w:val="21"/>
        </w:rPr>
        <w:t xml:space="preserve">ou would be asked the repository and then put the </w:t>
      </w:r>
      <w:r w:rsidRPr="0017724B">
        <w:rPr>
          <w:rFonts w:cs="Times New Roman"/>
          <w:szCs w:val="21"/>
        </w:rPr>
        <w:t xml:space="preserve">repository </w:t>
      </w:r>
      <w:r w:rsidRPr="000D74ED">
        <w:rPr>
          <w:rFonts w:cs="Times New Roman"/>
          <w:szCs w:val="21"/>
        </w:rPr>
        <w:t xml:space="preserve">name </w:t>
      </w:r>
      <w:hyperlink r:id="rId13" w:history="1">
        <w:r w:rsidRPr="008C0063">
          <w:rPr>
            <w:rStyle w:val="af"/>
            <w:rFonts w:cs="Times New Roman"/>
            <w:szCs w:val="21"/>
          </w:rPr>
          <w:t>https://github.com/KUAtmos/AIMPLUM</w:t>
        </w:r>
      </w:hyperlink>
      <w:r w:rsidRPr="000D74ED">
        <w:rPr>
          <w:rFonts w:cs="Times New Roman"/>
          <w:szCs w:val="21"/>
        </w:rPr>
        <w:t xml:space="preserve">. </w:t>
      </w:r>
      <w:r w:rsidRPr="0017724B">
        <w:rPr>
          <w:rFonts w:cs="Times New Roman"/>
          <w:szCs w:val="21"/>
        </w:rPr>
        <w:t xml:space="preserve">Using </w:t>
      </w:r>
      <w:r w:rsidRPr="000D74ED">
        <w:rPr>
          <w:rFonts w:cs="Times New Roman"/>
          <w:szCs w:val="21"/>
        </w:rPr>
        <w:t>branches would be preferable</w:t>
      </w:r>
      <w:r w:rsidRPr="0017724B">
        <w:rPr>
          <w:rFonts w:cs="Times New Roman"/>
          <w:szCs w:val="21"/>
        </w:rPr>
        <w:t xml:space="preserve"> and </w:t>
      </w:r>
      <w:r w:rsidRPr="00066EA5">
        <w:rPr>
          <w:rFonts w:cs="Times New Roman"/>
          <w:szCs w:val="21"/>
        </w:rPr>
        <w:t>for the beginner</w:t>
      </w:r>
      <w:r w:rsidRPr="00A43437">
        <w:rPr>
          <w:rFonts w:cs="Times New Roman"/>
          <w:szCs w:val="21"/>
        </w:rPr>
        <w:t>, it would be better to make a branch from “master”</w:t>
      </w:r>
      <w:r w:rsidRPr="000D74ED">
        <w:rPr>
          <w:rFonts w:cs="Times New Roman"/>
          <w:szCs w:val="21"/>
        </w:rPr>
        <w:t>.</w:t>
      </w:r>
      <w:r w:rsidRPr="0017724B">
        <w:rPr>
          <w:rFonts w:cs="Times New Roman"/>
          <w:szCs w:val="21"/>
        </w:rPr>
        <w:t xml:space="preserve"> For the developer, </w:t>
      </w:r>
      <w:r w:rsidRPr="00066EA5">
        <w:rPr>
          <w:rFonts w:cs="Times New Roman"/>
          <w:szCs w:val="21"/>
        </w:rPr>
        <w:t>new branch is better to be made by “</w:t>
      </w:r>
      <w:r w:rsidRPr="00A43437">
        <w:rPr>
          <w:rFonts w:cs="Times New Roman"/>
          <w:szCs w:val="21"/>
        </w:rPr>
        <w:t>develop”.</w:t>
      </w:r>
    </w:p>
    <w:p w14:paraId="40AB5F5E" w14:textId="77777777" w:rsidR="00424460" w:rsidRPr="0017724B" w:rsidRDefault="00424460" w:rsidP="00E95B96">
      <w:pPr>
        <w:pStyle w:val="afc"/>
        <w:widowControl w:val="0"/>
        <w:numPr>
          <w:ilvl w:val="1"/>
          <w:numId w:val="8"/>
        </w:numPr>
        <w:spacing w:after="0" w:line="240" w:lineRule="auto"/>
        <w:contextualSpacing w:val="0"/>
        <w:jc w:val="both"/>
        <w:rPr>
          <w:rFonts w:cs="Times New Roman"/>
          <w:szCs w:val="21"/>
        </w:rPr>
      </w:pPr>
      <w:r w:rsidRPr="000D74ED">
        <w:rPr>
          <w:rFonts w:cs="Times New Roman"/>
          <w:szCs w:val="21"/>
        </w:rPr>
        <w:t>If you don</w:t>
      </w:r>
      <w:r w:rsidRPr="0017724B">
        <w:rPr>
          <w:rFonts w:cs="Times New Roman"/>
          <w:szCs w:val="21"/>
        </w:rPr>
        <w:t>’</w:t>
      </w:r>
      <w:r w:rsidRPr="000D74ED">
        <w:rPr>
          <w:rFonts w:cs="Times New Roman"/>
          <w:szCs w:val="21"/>
        </w:rPr>
        <w:t xml:space="preserve">t have </w:t>
      </w:r>
      <w:r w:rsidRPr="0017724B">
        <w:rPr>
          <w:rFonts w:cs="Times New Roman"/>
          <w:szCs w:val="21"/>
        </w:rPr>
        <w:t xml:space="preserve">access to the repository </w:t>
      </w:r>
      <w:r w:rsidRPr="000D74ED">
        <w:rPr>
          <w:rFonts w:cs="Times New Roman"/>
          <w:szCs w:val="21"/>
        </w:rPr>
        <w:t>please contact Fujimori</w:t>
      </w:r>
    </w:p>
    <w:p w14:paraId="09767D08" w14:textId="05CFA614" w:rsidR="00424460" w:rsidRPr="0017724B" w:rsidRDefault="00424460" w:rsidP="00E95B96">
      <w:pPr>
        <w:pStyle w:val="afc"/>
        <w:widowControl w:val="0"/>
        <w:numPr>
          <w:ilvl w:val="1"/>
          <w:numId w:val="8"/>
        </w:numPr>
        <w:spacing w:after="0" w:line="240" w:lineRule="auto"/>
        <w:contextualSpacing w:val="0"/>
        <w:jc w:val="both"/>
        <w:rPr>
          <w:rFonts w:cs="Times New Roman"/>
          <w:szCs w:val="21"/>
        </w:rPr>
      </w:pPr>
      <w:r w:rsidRPr="000D74ED">
        <w:rPr>
          <w:rFonts w:cs="Times New Roman"/>
          <w:szCs w:val="21"/>
        </w:rPr>
        <w:t xml:space="preserve">Then you have several folders under </w:t>
      </w:r>
      <w:r w:rsidR="00377666">
        <w:rPr>
          <w:rFonts w:cs="Times New Roman"/>
          <w:szCs w:val="21"/>
        </w:rPr>
        <w:t>AIMPLUM</w:t>
      </w:r>
      <w:r w:rsidRPr="0017724B">
        <w:rPr>
          <w:rFonts w:cs="Times New Roman"/>
          <w:szCs w:val="21"/>
        </w:rPr>
        <w:t xml:space="preserve"> </w:t>
      </w:r>
      <w:r w:rsidRPr="000D74ED">
        <w:rPr>
          <w:rFonts w:cs="Times New Roman"/>
          <w:szCs w:val="21"/>
        </w:rPr>
        <w:t>such as shown below</w:t>
      </w:r>
    </w:p>
    <w:p w14:paraId="21A75441" w14:textId="77777777" w:rsidR="00424460" w:rsidRPr="000D74ED" w:rsidRDefault="00424460" w:rsidP="00424460">
      <w:pPr>
        <w:rPr>
          <w:szCs w:val="21"/>
        </w:rPr>
      </w:pPr>
    </w:p>
    <w:p w14:paraId="6BCC1DB6" w14:textId="383B4CF4" w:rsidR="00424460" w:rsidRPr="000D74ED" w:rsidRDefault="00424460" w:rsidP="009671F5">
      <w:pPr>
        <w:rPr>
          <w:szCs w:val="21"/>
        </w:rPr>
      </w:pPr>
      <w:proofErr w:type="spellStart"/>
      <w:r w:rsidRPr="000D74ED">
        <w:rPr>
          <w:szCs w:val="21"/>
        </w:rPr>
        <w:lastRenderedPageBreak/>
        <w:t>AIM_</w:t>
      </w:r>
      <w:r>
        <w:rPr>
          <w:szCs w:val="21"/>
        </w:rPr>
        <w:t>PLUMv</w:t>
      </w:r>
      <w:proofErr w:type="spellEnd"/>
    </w:p>
    <w:p w14:paraId="109CB5B2" w14:textId="77777777" w:rsidR="00424460" w:rsidRPr="000D74ED" w:rsidRDefault="00424460" w:rsidP="00424460">
      <w:pPr>
        <w:ind w:firstLineChars="200" w:firstLine="420"/>
        <w:rPr>
          <w:szCs w:val="21"/>
        </w:rPr>
      </w:pPr>
      <w:r w:rsidRPr="000D74ED">
        <w:rPr>
          <w:szCs w:val="21"/>
        </w:rPr>
        <w:t xml:space="preserve">   │data</w:t>
      </w:r>
    </w:p>
    <w:p w14:paraId="66F33AC3" w14:textId="77777777" w:rsidR="00424460" w:rsidRPr="000D74ED" w:rsidRDefault="00424460" w:rsidP="00424460">
      <w:pPr>
        <w:ind w:firstLineChars="200" w:firstLine="420"/>
        <w:rPr>
          <w:szCs w:val="21"/>
        </w:rPr>
      </w:pPr>
      <w:r w:rsidRPr="000D74ED">
        <w:rPr>
          <w:szCs w:val="21"/>
        </w:rPr>
        <w:t xml:space="preserve">   │define</w:t>
      </w:r>
    </w:p>
    <w:p w14:paraId="1C224786" w14:textId="77777777" w:rsidR="00424460" w:rsidRPr="000D74ED" w:rsidRDefault="00424460" w:rsidP="00424460">
      <w:pPr>
        <w:ind w:firstLineChars="200" w:firstLine="420"/>
        <w:rPr>
          <w:szCs w:val="21"/>
        </w:rPr>
      </w:pPr>
      <w:r w:rsidRPr="000D74ED">
        <w:rPr>
          <w:szCs w:val="21"/>
        </w:rPr>
        <w:t xml:space="preserve">   │doc</w:t>
      </w:r>
    </w:p>
    <w:p w14:paraId="6A1E9CBE" w14:textId="77777777" w:rsidR="00424460" w:rsidRPr="000D74ED" w:rsidRDefault="00424460" w:rsidP="00424460">
      <w:pPr>
        <w:ind w:firstLineChars="200" w:firstLine="420"/>
        <w:rPr>
          <w:szCs w:val="21"/>
        </w:rPr>
      </w:pPr>
      <w:r w:rsidRPr="000D74ED">
        <w:rPr>
          <w:szCs w:val="21"/>
        </w:rPr>
        <w:t xml:space="preserve">   │</w:t>
      </w:r>
    </w:p>
    <w:p w14:paraId="337026A7" w14:textId="77777777" w:rsidR="00424460" w:rsidRPr="000D74ED" w:rsidRDefault="00424460" w:rsidP="00424460">
      <w:pPr>
        <w:rPr>
          <w:szCs w:val="21"/>
        </w:rPr>
      </w:pPr>
    </w:p>
    <w:p w14:paraId="70879148" w14:textId="77777777" w:rsidR="00424460" w:rsidRPr="000D74ED" w:rsidRDefault="00424460" w:rsidP="00424460">
      <w:pPr>
        <w:pStyle w:val="3"/>
        <w:ind w:left="840"/>
      </w:pPr>
      <w:bookmarkStart w:id="3" w:name="_Toc51254574"/>
      <w:r w:rsidRPr="000D74ED">
        <w:t>Environmental variables</w:t>
      </w:r>
      <w:bookmarkEnd w:id="3"/>
    </w:p>
    <w:p w14:paraId="1BDD7557" w14:textId="77777777" w:rsidR="00424460" w:rsidRPr="000D74ED" w:rsidRDefault="00424460" w:rsidP="00424460">
      <w:pPr>
        <w:rPr>
          <w:szCs w:val="21"/>
        </w:rPr>
      </w:pPr>
      <w:r w:rsidRPr="000D74ED">
        <w:rPr>
          <w:szCs w:val="21"/>
        </w:rPr>
        <w:t>The following directory paths should be added to “Path”</w:t>
      </w:r>
    </w:p>
    <w:p w14:paraId="19EB3997" w14:textId="77777777" w:rsidR="00424460" w:rsidRPr="0017724B"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GAMS exe file location</w:t>
      </w:r>
    </w:p>
    <w:p w14:paraId="700D050F" w14:textId="77777777" w:rsidR="00424460" w:rsidRPr="00066EA5"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Cygwin exe file location</w:t>
      </w:r>
      <w:r w:rsidRPr="0017724B">
        <w:rPr>
          <w:rFonts w:cs="Times New Roman"/>
          <w:szCs w:val="21"/>
        </w:rPr>
        <w:t xml:space="preserve"> (Cygwin</w:t>
      </w:r>
      <w:r w:rsidRPr="000D74ED">
        <w:rPr>
          <w:rFonts w:cs="Times New Roman"/>
          <w:szCs w:val="21"/>
        </w:rPr>
        <w:t>/bin</w:t>
      </w:r>
      <w:r w:rsidRPr="0017724B">
        <w:rPr>
          <w:rFonts w:cs="Times New Roman"/>
          <w:szCs w:val="21"/>
        </w:rPr>
        <w:t>)</w:t>
      </w:r>
    </w:p>
    <w:p w14:paraId="3E87FAEC" w14:textId="18C5598E" w:rsidR="00424460" w:rsidRDefault="00424460" w:rsidP="00E95B96">
      <w:pPr>
        <w:pStyle w:val="afc"/>
        <w:widowControl w:val="0"/>
        <w:numPr>
          <w:ilvl w:val="0"/>
          <w:numId w:val="7"/>
        </w:numPr>
        <w:spacing w:after="0" w:line="240" w:lineRule="auto"/>
        <w:contextualSpacing w:val="0"/>
        <w:jc w:val="both"/>
        <w:rPr>
          <w:rFonts w:cs="Times New Roman"/>
          <w:szCs w:val="21"/>
        </w:rPr>
      </w:pPr>
      <w:r w:rsidRPr="000D74ED">
        <w:rPr>
          <w:rFonts w:cs="Times New Roman"/>
          <w:szCs w:val="21"/>
        </w:rPr>
        <w:t>R exe file location</w:t>
      </w:r>
      <w:r w:rsidRPr="0017724B">
        <w:rPr>
          <w:rFonts w:cs="Times New Roman"/>
          <w:szCs w:val="21"/>
        </w:rPr>
        <w:t xml:space="preserve"> (R/bin)</w:t>
      </w:r>
    </w:p>
    <w:p w14:paraId="01B20DEC" w14:textId="77777777" w:rsidR="00424460" w:rsidRPr="000D74ED" w:rsidRDefault="00424460" w:rsidP="00424460">
      <w:pPr>
        <w:rPr>
          <w:szCs w:val="21"/>
        </w:rPr>
      </w:pPr>
      <w:r w:rsidRPr="000D74ED">
        <w:rPr>
          <w:szCs w:val="21"/>
        </w:rPr>
        <w:t>Note that you need to reboot the system in order to reflect the changes of the environmental variables. It should be English instead of font of Chinese or other languages.</w:t>
      </w:r>
    </w:p>
    <w:p w14:paraId="26CCD693" w14:textId="77777777" w:rsidR="00424460" w:rsidRPr="000D74ED" w:rsidRDefault="00424460" w:rsidP="00424460">
      <w:pPr>
        <w:rPr>
          <w:szCs w:val="21"/>
        </w:rPr>
      </w:pPr>
    </w:p>
    <w:p w14:paraId="1B5095F5" w14:textId="77777777" w:rsidR="00424460" w:rsidRPr="000D74ED" w:rsidRDefault="00424460" w:rsidP="00424460">
      <w:pPr>
        <w:rPr>
          <w:szCs w:val="21"/>
        </w:rPr>
      </w:pPr>
      <w:r w:rsidRPr="000D74ED">
        <w:rPr>
          <w:szCs w:val="21"/>
        </w:rPr>
        <w:t>How can you check whether you have added the directory paths to “Path’ correctly? First, open command prompt. Then type ‘bash’ to see if Cygwin works fine. Then type ‘R’ to see if R works fine.</w:t>
      </w:r>
    </w:p>
    <w:p w14:paraId="7D95863B" w14:textId="77777777" w:rsidR="00424460" w:rsidRPr="000D74ED" w:rsidRDefault="00424460" w:rsidP="00424460">
      <w:pPr>
        <w:rPr>
          <w:szCs w:val="21"/>
        </w:rPr>
      </w:pPr>
    </w:p>
    <w:p w14:paraId="6C4B8868" w14:textId="77777777" w:rsidR="00424460" w:rsidRPr="000D74ED" w:rsidRDefault="00424460" w:rsidP="00424460">
      <w:pPr>
        <w:rPr>
          <w:szCs w:val="21"/>
        </w:rPr>
      </w:pPr>
      <w:r w:rsidRPr="000D74ED">
        <w:rPr>
          <w:szCs w:val="21"/>
        </w:rPr>
        <w:t>When you run the model and find something is wrong with plotting graphs, please try install R library. First, open R studio, click ‘tools’, then ‘install package’, type ‘ggplot2’ in the blank line and click ‘install’. After it is finished, do it similarly for ‘</w:t>
      </w:r>
      <w:proofErr w:type="spellStart"/>
      <w:r w:rsidRPr="000D74ED">
        <w:rPr>
          <w:szCs w:val="21"/>
        </w:rPr>
        <w:t>RColorBrewer</w:t>
      </w:r>
      <w:proofErr w:type="spellEnd"/>
      <w:r w:rsidRPr="000D74ED">
        <w:rPr>
          <w:szCs w:val="21"/>
        </w:rPr>
        <w:t>’ and ‘reshape2’.</w:t>
      </w:r>
    </w:p>
    <w:p w14:paraId="28BCEB1A" w14:textId="77777777" w:rsidR="00424460" w:rsidRPr="000D74ED" w:rsidRDefault="00424460" w:rsidP="00424460">
      <w:pPr>
        <w:rPr>
          <w:szCs w:val="21"/>
        </w:rPr>
      </w:pPr>
    </w:p>
    <w:p w14:paraId="083D815F" w14:textId="72629AFD" w:rsidR="00424460" w:rsidRDefault="00424460" w:rsidP="00424460">
      <w:pPr>
        <w:pStyle w:val="20"/>
        <w:rPr>
          <w:szCs w:val="21"/>
        </w:rPr>
      </w:pPr>
      <w:r>
        <w:rPr>
          <w:szCs w:val="21"/>
        </w:rPr>
        <w:t xml:space="preserve">Get </w:t>
      </w:r>
      <w:r w:rsidR="00D70709">
        <w:rPr>
          <w:szCs w:val="21"/>
        </w:rPr>
        <w:t xml:space="preserve">and put </w:t>
      </w:r>
      <w:r>
        <w:rPr>
          <w:szCs w:val="21"/>
        </w:rPr>
        <w:t xml:space="preserve">data </w:t>
      </w:r>
    </w:p>
    <w:p w14:paraId="75768A52" w14:textId="11A9A6D8" w:rsidR="00424460" w:rsidRDefault="00424460" w:rsidP="00424460">
      <w:pPr>
        <w:pStyle w:val="20"/>
        <w:numPr>
          <w:ilvl w:val="0"/>
          <w:numId w:val="0"/>
        </w:numPr>
        <w:rPr>
          <w:szCs w:val="21"/>
        </w:rPr>
      </w:pPr>
      <w:bookmarkStart w:id="4" w:name="_Toc51254575"/>
    </w:p>
    <w:p w14:paraId="3472796C" w14:textId="4F2923DA" w:rsidR="00424460" w:rsidRPr="00E51B22" w:rsidRDefault="00424460" w:rsidP="00424460">
      <w:pPr>
        <w:rPr>
          <w:strike/>
          <w:rPrChange w:id="5" w:author="Windows ユーザー" w:date="2023-06-16T05:43:00Z">
            <w:rPr/>
          </w:rPrChange>
        </w:rPr>
      </w:pPr>
      <w:r w:rsidRPr="00E51B22">
        <w:rPr>
          <w:rFonts w:hint="eastAsia"/>
          <w:strike/>
          <w:rPrChange w:id="6" w:author="Windows ユーザー" w:date="2023-06-16T05:43:00Z">
            <w:rPr>
              <w:rFonts w:hint="eastAsia"/>
            </w:rPr>
          </w:rPrChange>
        </w:rPr>
        <w:t>C</w:t>
      </w:r>
      <w:r w:rsidRPr="00E51B22">
        <w:rPr>
          <w:strike/>
          <w:rPrChange w:id="7" w:author="Windows ユーザー" w:date="2023-06-16T05:43:00Z">
            <w:rPr/>
          </w:rPrChange>
        </w:rPr>
        <w:t>urrently the global land-use data that is required to run the model can be distributed from Hasegawa and please contact directly. The required files are as shown below which should be located same directory as model named “data”.</w:t>
      </w:r>
    </w:p>
    <w:p w14:paraId="785154C2" w14:textId="7CBC22C9" w:rsidR="00424460" w:rsidRPr="00E51B22" w:rsidRDefault="009671F5" w:rsidP="00424460">
      <w:pPr>
        <w:rPr>
          <w:strike/>
          <w:rPrChange w:id="8" w:author="Windows ユーザー" w:date="2023-06-16T05:43:00Z">
            <w:rPr/>
          </w:rPrChange>
        </w:rPr>
      </w:pPr>
      <w:r w:rsidRPr="00E51B22">
        <w:rPr>
          <w:rFonts w:hint="eastAsia"/>
          <w:strike/>
          <w:rPrChange w:id="9" w:author="Windows ユーザー" w:date="2023-06-16T05:43:00Z">
            <w:rPr>
              <w:rFonts w:hint="eastAsia"/>
            </w:rPr>
          </w:rPrChange>
        </w:rPr>
        <w:t>/</w:t>
      </w:r>
      <w:r w:rsidRPr="00E51B22">
        <w:rPr>
          <w:strike/>
          <w:rPrChange w:id="10" w:author="Windows ユーザー" w:date="2023-06-16T05:43:00Z">
            <w:rPr/>
          </w:rPrChange>
        </w:rPr>
        <w:t>biomass</w:t>
      </w:r>
    </w:p>
    <w:p w14:paraId="588F81B0" w14:textId="02824CFF" w:rsidR="009671F5" w:rsidRPr="005549A7" w:rsidRDefault="009671F5" w:rsidP="00424460">
      <w:pPr>
        <w:rPr>
          <w:strike/>
        </w:rPr>
      </w:pPr>
      <w:r w:rsidRPr="005549A7">
        <w:rPr>
          <w:rFonts w:hint="eastAsia"/>
          <w:strike/>
        </w:rPr>
        <w:t>/</w:t>
      </w:r>
      <w:r w:rsidRPr="005549A7">
        <w:rPr>
          <w:strike/>
        </w:rPr>
        <w:t>cbnal0 (this directory should have AIM/CGE results in output/cbnal0 directory)</w:t>
      </w:r>
    </w:p>
    <w:p w14:paraId="21736348" w14:textId="0FF761BC" w:rsidR="005549A7" w:rsidRDefault="005549A7" w:rsidP="00424460">
      <w:proofErr w:type="spellStart"/>
      <w:r>
        <w:t>A</w:t>
      </w:r>
      <w:r>
        <w:rPr>
          <w:rFonts w:hint="eastAsia"/>
        </w:rPr>
        <w:t>nalysis.gdx</w:t>
      </w:r>
      <w:proofErr w:type="spellEnd"/>
      <w:r>
        <w:t xml:space="preserve"> (this file can be obtained from AIM/CGE results in output/global/global_17/</w:t>
      </w:r>
      <w:proofErr w:type="spellStart"/>
      <w:r>
        <w:t>gdx</w:t>
      </w:r>
      <w:proofErr w:type="spellEnd"/>
      <w:r>
        <w:t>/)</w:t>
      </w:r>
      <w:ins w:id="11" w:author="Windows ユーザー" w:date="2023-06-16T05:43:00Z">
        <w:r w:rsidR="00E51B22">
          <w:t xml:space="preserve"> should be obtained from CGE outputs and copied to ./data/</w:t>
        </w:r>
        <w:proofErr w:type="spellStart"/>
        <w:r w:rsidR="00E51B22">
          <w:t>cgeoutput</w:t>
        </w:r>
        <w:proofErr w:type="spellEnd"/>
        <w:r w:rsidR="00E51B22">
          <w:t>/</w:t>
        </w:r>
      </w:ins>
    </w:p>
    <w:p w14:paraId="5BD07B52" w14:textId="7A643C7D" w:rsidR="0022699E" w:rsidRPr="00E51B22" w:rsidRDefault="0022699E" w:rsidP="00424460">
      <w:pPr>
        <w:rPr>
          <w:strike/>
          <w:rPrChange w:id="12" w:author="Windows ユーザー" w:date="2023-06-16T05:43:00Z">
            <w:rPr/>
          </w:rPrChange>
        </w:rPr>
      </w:pPr>
      <w:proofErr w:type="spellStart"/>
      <w:r w:rsidRPr="00E51B22">
        <w:rPr>
          <w:strike/>
          <w:rPrChange w:id="13" w:author="Windows ユーザー" w:date="2023-06-16T05:43:00Z">
            <w:rPr/>
          </w:rPrChange>
        </w:rPr>
        <w:t>L</w:t>
      </w:r>
      <w:r w:rsidRPr="00E51B22">
        <w:rPr>
          <w:rFonts w:hint="eastAsia"/>
          <w:strike/>
          <w:rPrChange w:id="14" w:author="Windows ユーザー" w:date="2023-06-16T05:43:00Z">
            <w:rPr>
              <w:rFonts w:hint="eastAsia"/>
            </w:rPr>
          </w:rPrChange>
        </w:rPr>
        <w:t>and_map_rcp.gdx</w:t>
      </w:r>
      <w:proofErr w:type="spellEnd"/>
    </w:p>
    <w:p w14:paraId="398A2EB5" w14:textId="14464C3B" w:rsidR="00424460" w:rsidRPr="009671F5" w:rsidRDefault="0022699E" w:rsidP="00424460">
      <w:r w:rsidRPr="0022699E">
        <w:rPr>
          <w:noProof/>
        </w:rPr>
        <w:drawing>
          <wp:inline distT="0" distB="0" distL="0" distR="0" wp14:anchorId="67E72376" wp14:editId="735AEEA6">
            <wp:extent cx="4210050" cy="120967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14"/>
                    <a:srcRect r="26902" b="64030"/>
                    <a:stretch/>
                  </pic:blipFill>
                  <pic:spPr bwMode="auto">
                    <a:xfrm>
                      <a:off x="0" y="0"/>
                      <a:ext cx="4210050" cy="1209675"/>
                    </a:xfrm>
                    <a:prstGeom prst="rect">
                      <a:avLst/>
                    </a:prstGeom>
                    <a:ln>
                      <a:noFill/>
                    </a:ln>
                    <a:extLst>
                      <a:ext uri="{53640926-AAD7-44D8-BBD7-CCE9431645EC}">
                        <a14:shadowObscured xmlns:a14="http://schemas.microsoft.com/office/drawing/2010/main"/>
                      </a:ext>
                    </a:extLst>
                  </pic:spPr>
                </pic:pic>
              </a:graphicData>
            </a:graphic>
          </wp:inline>
        </w:drawing>
      </w:r>
    </w:p>
    <w:p w14:paraId="72941EE2" w14:textId="62AF2DA2" w:rsidR="00424460" w:rsidRPr="00457ACE" w:rsidRDefault="00424460" w:rsidP="00424460">
      <w:pPr>
        <w:pStyle w:val="20"/>
        <w:rPr>
          <w:szCs w:val="21"/>
        </w:rPr>
      </w:pPr>
      <w:r>
        <w:rPr>
          <w:rFonts w:hint="eastAsia"/>
          <w:szCs w:val="21"/>
        </w:rPr>
        <w:t>Basic</w:t>
      </w:r>
      <w:r>
        <w:rPr>
          <w:szCs w:val="21"/>
        </w:rPr>
        <w:t xml:space="preserve"> flow</w:t>
      </w:r>
      <w:bookmarkEnd w:id="4"/>
    </w:p>
    <w:p w14:paraId="1AA3F608" w14:textId="419511FE" w:rsidR="00424460" w:rsidRPr="0053282D" w:rsidRDefault="00424460" w:rsidP="00C95CEE">
      <w:pPr>
        <w:ind w:firstLineChars="200" w:firstLine="420"/>
        <w:contextualSpacing/>
      </w:pPr>
      <w:r w:rsidRPr="00D81739">
        <w:t xml:space="preserve">There are two stages to </w:t>
      </w:r>
      <w:r w:rsidR="00E72610">
        <w:t xml:space="preserve">run the model and first is base year simulation and the other is future scenario </w:t>
      </w:r>
      <w:r w:rsidRPr="00D81739">
        <w:t>(as shown in</w:t>
      </w:r>
      <w:r w:rsidR="00C95CEE">
        <w:t xml:space="preserve">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Pr="00D81739">
        <w:t xml:space="preserve">). </w:t>
      </w:r>
      <w:r w:rsidR="00E72610">
        <w:t xml:space="preserve">These </w:t>
      </w:r>
      <w:r w:rsidR="00EC7A4C">
        <w:t>are run by \</w:t>
      </w:r>
      <w:proofErr w:type="spellStart"/>
      <w:r w:rsidR="00EC7A4C">
        <w:t>prog</w:t>
      </w:r>
      <w:proofErr w:type="spellEnd"/>
      <w:r w:rsidR="00EC7A4C">
        <w:t>\</w:t>
      </w:r>
      <w:proofErr w:type="spellStart"/>
      <w:r w:rsidR="00EC7A4C">
        <w:t>LanduseModel_MCP,gms</w:t>
      </w:r>
      <w:proofErr w:type="spellEnd"/>
      <w:r w:rsidR="00EC7A4C">
        <w:t xml:space="preserve">. These processes run </w:t>
      </w:r>
      <w:proofErr w:type="spellStart"/>
      <w:r w:rsidR="00EC7A4C">
        <w:t>parallelly</w:t>
      </w:r>
      <w:proofErr w:type="spellEnd"/>
      <w:r w:rsidR="00EC7A4C">
        <w:t xml:space="preserve"> for regions (more than 17 thre</w:t>
      </w:r>
      <w:bookmarkStart w:id="15" w:name="_GoBack"/>
      <w:bookmarkEnd w:id="15"/>
      <w:r w:rsidR="00EC7A4C">
        <w:t>ads usage are recommended). Once you run base simulation, you may be able skip that procedure. Then, merging the results</w:t>
      </w:r>
      <w:r w:rsidRPr="00D81739">
        <w:t xml:space="preserve"> </w:t>
      </w:r>
      <w:r w:rsidR="00EC7A4C">
        <w:t>is run by \</w:t>
      </w:r>
      <w:proofErr w:type="spellStart"/>
      <w:r w:rsidR="00EC7A4C">
        <w:t>prog</w:t>
      </w:r>
      <w:proofErr w:type="spellEnd"/>
      <w:r w:rsidR="00EC7A4C">
        <w:t>\</w:t>
      </w:r>
      <w:proofErr w:type="spellStart"/>
      <w:r w:rsidR="00EC7A4C">
        <w:t>combine.gms</w:t>
      </w:r>
      <w:proofErr w:type="spellEnd"/>
      <w:r w:rsidR="00EC7A4C">
        <w:t xml:space="preserve">. Basically, model run is carried out by every regions and merging those regional results are the main purpose of this process. Then. There are </w:t>
      </w:r>
      <w:r w:rsidR="00EC7A4C">
        <w:lastRenderedPageBreak/>
        <w:t xml:space="preserve">two independent procedures namely; making </w:t>
      </w:r>
      <w:proofErr w:type="spellStart"/>
      <w:r w:rsidR="00EC7A4C">
        <w:t>netCDF</w:t>
      </w:r>
      <w:proofErr w:type="spellEnd"/>
      <w:r w:rsidR="00EC7A4C">
        <w:t xml:space="preserve"> files and </w:t>
      </w:r>
      <w:proofErr w:type="spellStart"/>
      <w:r w:rsidR="00EC7A4C">
        <w:t>png</w:t>
      </w:r>
      <w:proofErr w:type="spellEnd"/>
      <w:r w:rsidR="00EC7A4C">
        <w:t xml:space="preserve"> map files. For the </w:t>
      </w:r>
      <w:proofErr w:type="spellStart"/>
      <w:r w:rsidR="00EC7A4C">
        <w:t>netCDF</w:t>
      </w:r>
      <w:proofErr w:type="spellEnd"/>
      <w:r w:rsidR="00EC7A4C">
        <w:t xml:space="preserve"> file creations, gdx2csv.bat and csv2nc.bat are run. For PNG file creation, making </w:t>
      </w:r>
      <w:proofErr w:type="spellStart"/>
      <w:r w:rsidR="00EC7A4C">
        <w:t>gdx</w:t>
      </w:r>
      <w:proofErr w:type="spellEnd"/>
      <w:r w:rsidR="00EC7A4C">
        <w:t xml:space="preserve"> files and running r are the basic procedures.</w:t>
      </w:r>
      <w:r w:rsidR="000D2F1E">
        <w:t xml:space="preserve"> </w:t>
      </w:r>
      <w:r w:rsidR="00C95CEE">
        <w:t xml:space="preserve">The main outputs are also illustrated in </w:t>
      </w:r>
      <w:r w:rsidR="00C95CEE">
        <w:fldChar w:fldCharType="begin"/>
      </w:r>
      <w:r w:rsidR="00C95CEE">
        <w:instrText xml:space="preserve"> REF _Ref85106804 \h </w:instrText>
      </w:r>
      <w:r w:rsidR="00C95CEE">
        <w:fldChar w:fldCharType="separate"/>
      </w:r>
      <w:r w:rsidR="002506FD" w:rsidRPr="00D81739">
        <w:t xml:space="preserve">Figure </w:t>
      </w:r>
      <w:r w:rsidR="002506FD">
        <w:rPr>
          <w:noProof/>
        </w:rPr>
        <w:t>1</w:t>
      </w:r>
      <w:r w:rsidR="00C95CEE">
        <w:fldChar w:fldCharType="end"/>
      </w:r>
      <w:r w:rsidR="00C95CEE">
        <w:t xml:space="preserve">. </w:t>
      </w:r>
    </w:p>
    <w:p w14:paraId="1F22523F" w14:textId="4BC1FA90" w:rsidR="00424460" w:rsidRPr="00D81739" w:rsidRDefault="00D8567B" w:rsidP="00424460">
      <w:pPr>
        <w:keepNext/>
        <w:ind w:firstLineChars="100" w:firstLine="210"/>
        <w:jc w:val="center"/>
      </w:pPr>
      <w:r w:rsidRPr="00D8567B">
        <w:rPr>
          <w:noProof/>
        </w:rPr>
        <w:drawing>
          <wp:inline distT="0" distB="0" distL="0" distR="0" wp14:anchorId="06936F5D" wp14:editId="367491B7">
            <wp:extent cx="5759450" cy="310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104515"/>
                    </a:xfrm>
                    <a:prstGeom prst="rect">
                      <a:avLst/>
                    </a:prstGeom>
                    <a:noFill/>
                    <a:ln>
                      <a:noFill/>
                    </a:ln>
                  </pic:spPr>
                </pic:pic>
              </a:graphicData>
            </a:graphic>
          </wp:inline>
        </w:drawing>
      </w:r>
      <w:r w:rsidR="00424460" w:rsidRPr="00206135">
        <w:t xml:space="preserve"> </w:t>
      </w:r>
    </w:p>
    <w:p w14:paraId="3EC81E96" w14:textId="42943CC0" w:rsidR="00424460" w:rsidRPr="00D81739" w:rsidRDefault="00424460" w:rsidP="00CA0A08">
      <w:pPr>
        <w:pStyle w:val="a9"/>
        <w:keepNext/>
      </w:pPr>
      <w:bookmarkStart w:id="16" w:name="_Ref85106804"/>
      <w:bookmarkStart w:id="17" w:name="_Toc45604407"/>
      <w:r w:rsidRPr="00D81739">
        <w:t xml:space="preserve">Figure </w:t>
      </w:r>
      <w:r w:rsidR="00B22179">
        <w:rPr>
          <w:noProof/>
        </w:rPr>
        <w:fldChar w:fldCharType="begin"/>
      </w:r>
      <w:r w:rsidR="00B22179">
        <w:rPr>
          <w:noProof/>
        </w:rPr>
        <w:instrText xml:space="preserve"> SEQ Figure \* ARABIC </w:instrText>
      </w:r>
      <w:r w:rsidR="00B22179">
        <w:rPr>
          <w:noProof/>
        </w:rPr>
        <w:fldChar w:fldCharType="separate"/>
      </w:r>
      <w:r w:rsidR="002506FD">
        <w:rPr>
          <w:noProof/>
        </w:rPr>
        <w:t>1</w:t>
      </w:r>
      <w:r w:rsidR="00B22179">
        <w:rPr>
          <w:noProof/>
        </w:rPr>
        <w:fldChar w:fldCharType="end"/>
      </w:r>
      <w:bookmarkEnd w:id="16"/>
      <w:r w:rsidRPr="00D81739">
        <w:t xml:space="preserve"> Overview of the program structure</w:t>
      </w:r>
      <w:bookmarkEnd w:id="17"/>
    </w:p>
    <w:p w14:paraId="1E4A3E9B" w14:textId="77777777" w:rsidR="00424460" w:rsidRPr="00CC40FA" w:rsidRDefault="00424460" w:rsidP="00424460">
      <w:pPr>
        <w:rPr>
          <w:sz w:val="20"/>
        </w:rPr>
      </w:pPr>
    </w:p>
    <w:p w14:paraId="2150902F" w14:textId="77777777" w:rsidR="00424460" w:rsidRPr="000D74ED" w:rsidRDefault="00424460" w:rsidP="00424460">
      <w:pPr>
        <w:pStyle w:val="20"/>
        <w:rPr>
          <w:szCs w:val="21"/>
        </w:rPr>
      </w:pPr>
      <w:bookmarkStart w:id="18" w:name="_Toc51254576"/>
      <w:r w:rsidRPr="000D74ED">
        <w:rPr>
          <w:szCs w:val="21"/>
        </w:rPr>
        <w:t>How to run the model</w:t>
      </w:r>
      <w:bookmarkEnd w:id="18"/>
    </w:p>
    <w:p w14:paraId="7A62FEAE" w14:textId="10211827" w:rsidR="0078506C" w:rsidRDefault="0078506C" w:rsidP="000D2F1E">
      <w:pPr>
        <w:rPr>
          <w:szCs w:val="21"/>
        </w:rPr>
      </w:pPr>
      <w:r>
        <w:rPr>
          <w:rFonts w:hint="eastAsia"/>
          <w:szCs w:val="21"/>
        </w:rPr>
        <w:t>C</w:t>
      </w:r>
      <w:r>
        <w:rPr>
          <w:szCs w:val="21"/>
        </w:rPr>
        <w:t>opy</w:t>
      </w:r>
      <w:del w:id="19" w:author="Windows ユーザー" w:date="2023-06-16T05:37:00Z">
        <w:r w:rsidDel="00E51B22">
          <w:rPr>
            <w:szCs w:val="21"/>
          </w:rPr>
          <w:delText xml:space="preserve"> </w:delText>
        </w:r>
      </w:del>
      <w:del w:id="20" w:author="Windows ユーザー" w:date="2023-06-16T05:36:00Z">
        <w:r w:rsidDel="00E51B22">
          <w:rPr>
            <w:szCs w:val="21"/>
          </w:rPr>
          <w:delText>\</w:delText>
        </w:r>
      </w:del>
      <w:del w:id="21" w:author="Windows ユーザー" w:date="2023-06-16T05:37:00Z">
        <w:r w:rsidDel="00E51B22">
          <w:rPr>
            <w:szCs w:val="21"/>
          </w:rPr>
          <w:delText>shell</w:delText>
        </w:r>
      </w:del>
      <w:del w:id="22" w:author="Windows ユーザー" w:date="2023-06-16T05:36:00Z">
        <w:r w:rsidDel="00E51B22">
          <w:rPr>
            <w:szCs w:val="21"/>
          </w:rPr>
          <w:delText>\execution.bat</w:delText>
        </w:r>
      </w:del>
      <w:del w:id="23" w:author="Windows ユーザー" w:date="2023-06-16T05:37:00Z">
        <w:r w:rsidDel="00E51B22">
          <w:rPr>
            <w:szCs w:val="21"/>
          </w:rPr>
          <w:delText xml:space="preserve"> and </w:delText>
        </w:r>
      </w:del>
      <w:proofErr w:type="gramStart"/>
      <w:ins w:id="24" w:author="Windows ユーザー" w:date="2023-06-16T05:37:00Z">
        <w:r w:rsidR="00E51B22">
          <w:rPr>
            <w:szCs w:val="21"/>
          </w:rPr>
          <w:t>.</w:t>
        </w:r>
      </w:ins>
      <w:ins w:id="25" w:author="Windows ユーザー" w:date="2023-06-16T05:36:00Z">
        <w:r w:rsidR="00E51B22">
          <w:rPr>
            <w:szCs w:val="21"/>
          </w:rPr>
          <w:t>/</w:t>
        </w:r>
      </w:ins>
      <w:proofErr w:type="gramEnd"/>
      <w:del w:id="26" w:author="Windows ユーザー" w:date="2023-06-16T05:36:00Z">
        <w:r w:rsidDel="00E51B22">
          <w:rPr>
            <w:szCs w:val="21"/>
          </w:rPr>
          <w:delText>\</w:delText>
        </w:r>
      </w:del>
      <w:r>
        <w:rPr>
          <w:szCs w:val="21"/>
        </w:rPr>
        <w:t>shell</w:t>
      </w:r>
      <w:ins w:id="27" w:author="Windows ユーザー" w:date="2023-06-16T05:39:00Z">
        <w:r w:rsidR="00E51B22">
          <w:rPr>
            <w:szCs w:val="21"/>
          </w:rPr>
          <w:t>/</w:t>
        </w:r>
      </w:ins>
      <w:del w:id="28" w:author="Windows ユーザー" w:date="2023-06-16T05:39:00Z">
        <w:r w:rsidDel="00E51B22">
          <w:rPr>
            <w:szCs w:val="21"/>
          </w:rPr>
          <w:delText>\</w:delText>
        </w:r>
      </w:del>
      <w:ins w:id="29" w:author="Windows ユーザー" w:date="2023-06-16T05:36:00Z">
        <w:r w:rsidR="00E51B22" w:rsidRPr="00E51B22">
          <w:rPr>
            <w:szCs w:val="21"/>
          </w:rPr>
          <w:t>settings_cout.sh</w:t>
        </w:r>
        <w:r w:rsidR="00E51B22">
          <w:rPr>
            <w:szCs w:val="21"/>
          </w:rPr>
          <w:t xml:space="preserve"> </w:t>
        </w:r>
      </w:ins>
      <w:del w:id="30" w:author="Windows ユーザー" w:date="2023-06-16T05:36:00Z">
        <w:r w:rsidDel="00E51B22">
          <w:rPr>
            <w:szCs w:val="21"/>
          </w:rPr>
          <w:delText xml:space="preserve">paraconf.bat </w:delText>
        </w:r>
      </w:del>
      <w:r>
        <w:rPr>
          <w:szCs w:val="21"/>
        </w:rPr>
        <w:t>and rename as you want</w:t>
      </w:r>
      <w:r w:rsidR="00145936">
        <w:rPr>
          <w:szCs w:val="21"/>
        </w:rPr>
        <w:t>. Assuming that those files are named as</w:t>
      </w:r>
      <w:r>
        <w:rPr>
          <w:szCs w:val="21"/>
        </w:rPr>
        <w:t xml:space="preserve"> </w:t>
      </w:r>
      <w:ins w:id="31" w:author="Windows ユーザー" w:date="2023-06-16T05:37:00Z">
        <w:r w:rsidR="00E51B22">
          <w:rPr>
            <w:szCs w:val="21"/>
          </w:rPr>
          <w:t>./</w:t>
        </w:r>
        <w:r w:rsidR="00E51B22">
          <w:rPr>
            <w:szCs w:val="21"/>
          </w:rPr>
          <w:t>shell</w:t>
        </w:r>
      </w:ins>
      <w:ins w:id="32" w:author="Windows ユーザー" w:date="2023-06-16T05:39:00Z">
        <w:r w:rsidR="00E51B22">
          <w:rPr>
            <w:szCs w:val="21"/>
          </w:rPr>
          <w:t>/</w:t>
        </w:r>
      </w:ins>
      <w:ins w:id="33" w:author="Windows ユーザー" w:date="2023-06-16T05:37:00Z">
        <w:r w:rsidR="00E51B22" w:rsidRPr="00E51B22">
          <w:rPr>
            <w:szCs w:val="21"/>
          </w:rPr>
          <w:t>settings_cout</w:t>
        </w:r>
        <w:r w:rsidR="00E51B22">
          <w:rPr>
            <w:szCs w:val="21"/>
          </w:rPr>
          <w:t>2</w:t>
        </w:r>
        <w:r w:rsidR="00E51B22" w:rsidRPr="00E51B22">
          <w:rPr>
            <w:szCs w:val="21"/>
          </w:rPr>
          <w:t>.sh</w:t>
        </w:r>
        <w:r w:rsidR="00E51B22">
          <w:rPr>
            <w:szCs w:val="21"/>
          </w:rPr>
          <w:t xml:space="preserve">, execute in </w:t>
        </w:r>
      </w:ins>
      <w:ins w:id="34" w:author="Windows ユーザー" w:date="2023-06-16T05:38:00Z">
        <w:r w:rsidR="00E51B22">
          <w:rPr>
            <w:szCs w:val="21"/>
          </w:rPr>
          <w:t>Cygwin</w:t>
        </w:r>
      </w:ins>
      <w:ins w:id="35" w:author="Windows ユーザー" w:date="2023-06-16T05:37:00Z">
        <w:r w:rsidR="00E51B22">
          <w:rPr>
            <w:szCs w:val="21"/>
          </w:rPr>
          <w:t xml:space="preserve"> </w:t>
        </w:r>
      </w:ins>
      <w:ins w:id="36" w:author="Windows ユーザー" w:date="2023-06-16T05:38:00Z">
        <w:r w:rsidR="00E51B22">
          <w:rPr>
            <w:szCs w:val="21"/>
          </w:rPr>
          <w:t xml:space="preserve">or </w:t>
        </w:r>
        <w:proofErr w:type="spellStart"/>
        <w:r w:rsidR="00E51B22">
          <w:rPr>
            <w:szCs w:val="21"/>
          </w:rPr>
          <w:t>linux</w:t>
        </w:r>
        <w:proofErr w:type="spellEnd"/>
        <w:r w:rsidR="00E51B22">
          <w:rPr>
            <w:szCs w:val="21"/>
          </w:rPr>
          <w:t xml:space="preserve"> OS </w:t>
        </w:r>
      </w:ins>
      <w:proofErr w:type="gramStart"/>
      <w:ins w:id="37" w:author="Windows ユーザー" w:date="2023-06-16T05:39:00Z">
        <w:r w:rsidR="00E51B22">
          <w:rPr>
            <w:szCs w:val="21"/>
          </w:rPr>
          <w:t>under ./</w:t>
        </w:r>
        <w:proofErr w:type="gramEnd"/>
        <w:r w:rsidR="00E51B22">
          <w:rPr>
            <w:szCs w:val="21"/>
          </w:rPr>
          <w:t xml:space="preserve">shell/ directory </w:t>
        </w:r>
      </w:ins>
      <w:del w:id="38" w:author="Windows ユーザー" w:date="2023-06-16T05:37:00Z">
        <w:r w:rsidDel="00E51B22">
          <w:rPr>
            <w:szCs w:val="21"/>
          </w:rPr>
          <w:delText>\shell\execution2.bat and \shell\paraconf2.bat</w:delText>
        </w:r>
        <w:r w:rsidR="00145936" w:rsidDel="00E51B22">
          <w:rPr>
            <w:szCs w:val="21"/>
          </w:rPr>
          <w:delText>,</w:delText>
        </w:r>
      </w:del>
      <w:del w:id="39" w:author="Windows ユーザー" w:date="2023-06-16T05:38:00Z">
        <w:r w:rsidDel="00E51B22">
          <w:rPr>
            <w:szCs w:val="21"/>
          </w:rPr>
          <w:delText xml:space="preserve"> </w:delText>
        </w:r>
        <w:r w:rsidR="00145936" w:rsidDel="00E51B22">
          <w:rPr>
            <w:szCs w:val="21"/>
          </w:rPr>
          <w:delText>edit \shell\execution2.bat</w:delText>
        </w:r>
      </w:del>
      <w:del w:id="40" w:author="Windows ユーザー" w:date="2023-06-16T05:39:00Z">
        <w:r w:rsidR="00145936" w:rsidDel="00E51B22">
          <w:rPr>
            <w:szCs w:val="21"/>
          </w:rPr>
          <w:delText xml:space="preserve"> </w:delText>
        </w:r>
      </w:del>
      <w:r w:rsidR="00145936">
        <w:rPr>
          <w:szCs w:val="21"/>
        </w:rPr>
        <w:t>as below.</w:t>
      </w:r>
    </w:p>
    <w:p w14:paraId="1822A28C" w14:textId="6C5AFB6C" w:rsidR="00145936" w:rsidDel="00E51B22" w:rsidRDefault="00E51B22" w:rsidP="000B49EB">
      <w:pPr>
        <w:ind w:firstLine="840"/>
        <w:rPr>
          <w:del w:id="41" w:author="Windows ユーザー" w:date="2023-06-16T05:38:00Z"/>
          <w:szCs w:val="21"/>
        </w:rPr>
      </w:pPr>
      <w:proofErr w:type="gramStart"/>
      <w:ins w:id="42" w:author="Windows ユーザー" w:date="2023-06-16T05:39:00Z">
        <w:r>
          <w:rPr>
            <w:szCs w:val="21"/>
          </w:rPr>
          <w:t>bash</w:t>
        </w:r>
        <w:proofErr w:type="gramEnd"/>
        <w:r>
          <w:rPr>
            <w:szCs w:val="21"/>
          </w:rPr>
          <w:t xml:space="preserve"> </w:t>
        </w:r>
      </w:ins>
      <w:ins w:id="43" w:author="Windows ユーザー" w:date="2023-06-16T05:37:00Z">
        <w:r>
          <w:rPr>
            <w:szCs w:val="21"/>
          </w:rPr>
          <w:t>.</w:t>
        </w:r>
        <w:r>
          <w:rPr>
            <w:rFonts w:hint="eastAsia"/>
            <w:szCs w:val="21"/>
          </w:rPr>
          <w:t>/</w:t>
        </w:r>
        <w:r>
          <w:rPr>
            <w:szCs w:val="21"/>
          </w:rPr>
          <w:t>shell/</w:t>
        </w:r>
        <w:r w:rsidRPr="00E51B22">
          <w:rPr>
            <w:szCs w:val="21"/>
          </w:rPr>
          <w:t>execution_cout.sh</w:t>
        </w:r>
        <w:r w:rsidRPr="000B49EB" w:rsidDel="00E51B22">
          <w:rPr>
            <w:szCs w:val="21"/>
          </w:rPr>
          <w:t xml:space="preserve"> </w:t>
        </w:r>
      </w:ins>
      <w:del w:id="44" w:author="Windows ユーザー" w:date="2023-06-16T05:37:00Z">
        <w:r w:rsidR="000B49EB" w:rsidRPr="000B49EB" w:rsidDel="00E51B22">
          <w:rPr>
            <w:szCs w:val="21"/>
          </w:rPr>
          <w:delText>AIMPLUM_exe.bat</w:delText>
        </w:r>
      </w:del>
      <w:del w:id="45" w:author="Windows ユーザー" w:date="2023-06-16T05:38:00Z">
        <w:r w:rsidR="000B49EB" w:rsidRPr="000B49EB" w:rsidDel="00E51B22">
          <w:rPr>
            <w:szCs w:val="21"/>
          </w:rPr>
          <w:delText xml:space="preserve"> </w:delText>
        </w:r>
      </w:del>
      <w:ins w:id="46" w:author="Windows ユーザー" w:date="2023-06-16T05:38:00Z">
        <w:r>
          <w:rPr>
            <w:szCs w:val="21"/>
          </w:rPr>
          <w:t>settings_cout2</w:t>
        </w:r>
      </w:ins>
      <w:del w:id="47" w:author="Windows ユーザー" w:date="2023-06-16T05:38:00Z">
        <w:r w:rsidR="000B49EB" w:rsidRPr="000B49EB" w:rsidDel="00E51B22">
          <w:rPr>
            <w:szCs w:val="21"/>
          </w:rPr>
          <w:delText>paraconf</w:delText>
        </w:r>
        <w:r w:rsidR="000B49EB" w:rsidDel="00E51B22">
          <w:rPr>
            <w:szCs w:val="21"/>
          </w:rPr>
          <w:delText>2</w:delText>
        </w:r>
        <w:r w:rsidR="000B49EB" w:rsidRPr="000B49EB" w:rsidDel="00E51B22">
          <w:rPr>
            <w:szCs w:val="21"/>
          </w:rPr>
          <w:delText>.bat</w:delText>
        </w:r>
      </w:del>
    </w:p>
    <w:p w14:paraId="5AAD29D4" w14:textId="77777777" w:rsidR="000B49EB" w:rsidRPr="00E51B22" w:rsidRDefault="000B49EB" w:rsidP="00E51B22">
      <w:pPr>
        <w:ind w:firstLine="840"/>
        <w:rPr>
          <w:rFonts w:hint="eastAsia"/>
          <w:szCs w:val="21"/>
          <w:rPrChange w:id="48" w:author="Windows ユーザー" w:date="2023-06-16T05:38:00Z">
            <w:rPr>
              <w:szCs w:val="21"/>
            </w:rPr>
          </w:rPrChange>
        </w:rPr>
        <w:pPrChange w:id="49" w:author="Windows ユーザー" w:date="2023-06-16T05:38:00Z">
          <w:pPr/>
        </w:pPrChange>
      </w:pPr>
    </w:p>
    <w:p w14:paraId="4AA76DDA" w14:textId="2BF6CBF0" w:rsidR="000D2F1E" w:rsidRPr="00D81739" w:rsidRDefault="00E51B22" w:rsidP="000D2F1E">
      <w:proofErr w:type="gramStart"/>
      <w:ins w:id="50" w:author="Windows ユーザー" w:date="2023-06-16T05:39:00Z">
        <w:r>
          <w:rPr>
            <w:szCs w:val="21"/>
          </w:rPr>
          <w:t>./</w:t>
        </w:r>
        <w:proofErr w:type="gramEnd"/>
        <w:r>
          <w:rPr>
            <w:szCs w:val="21"/>
          </w:rPr>
          <w:t>shell/</w:t>
        </w:r>
      </w:ins>
      <w:del w:id="51" w:author="Windows ユーザー" w:date="2023-06-16T05:38:00Z">
        <w:r w:rsidR="00424460" w:rsidRPr="000D74ED" w:rsidDel="00E51B22">
          <w:rPr>
            <w:szCs w:val="21"/>
          </w:rPr>
          <w:delText xml:space="preserve">The execution of the model is done by double clicking </w:delText>
        </w:r>
        <w:r w:rsidR="00843823" w:rsidDel="00E51B22">
          <w:rPr>
            <w:szCs w:val="21"/>
          </w:rPr>
          <w:delText>"</w:delText>
        </w:r>
        <w:r w:rsidR="0078506C" w:rsidDel="00E51B22">
          <w:rPr>
            <w:szCs w:val="21"/>
          </w:rPr>
          <w:delText>\shell\</w:delText>
        </w:r>
        <w:r w:rsidR="000A390D" w:rsidDel="00E51B22">
          <w:rPr>
            <w:szCs w:val="21"/>
          </w:rPr>
          <w:delText>execution.bat</w:delText>
        </w:r>
        <w:r w:rsidR="000B49EB" w:rsidDel="00E51B22">
          <w:rPr>
            <w:szCs w:val="21"/>
          </w:rPr>
          <w:delText>.</w:delText>
        </w:r>
        <w:r w:rsidR="000A390D" w:rsidDel="00E51B22">
          <w:rPr>
            <w:szCs w:val="21"/>
          </w:rPr>
          <w:delText xml:space="preserve"> </w:delText>
        </w:r>
      </w:del>
      <w:ins w:id="52" w:author="Windows ユーザー" w:date="2023-06-16T05:39:00Z">
        <w:r w:rsidRPr="00E51B22">
          <w:rPr>
            <w:szCs w:val="21"/>
          </w:rPr>
          <w:t>execution_cout.sh</w:t>
        </w:r>
        <w:r w:rsidRPr="00E51B22" w:rsidDel="00E51B22">
          <w:rPr>
            <w:szCs w:val="21"/>
          </w:rPr>
          <w:t xml:space="preserve"> </w:t>
        </w:r>
        <w:r>
          <w:rPr>
            <w:szCs w:val="21"/>
          </w:rPr>
          <w:t xml:space="preserve">describes </w:t>
        </w:r>
      </w:ins>
      <w:del w:id="53" w:author="Windows ユーザー" w:date="2023-06-16T05:39:00Z">
        <w:r w:rsidR="00843823" w:rsidDel="00E51B22">
          <w:rPr>
            <w:szCs w:val="21"/>
          </w:rPr>
          <w:delText>T</w:delText>
        </w:r>
        <w:r w:rsidR="000B49EB" w:rsidDel="00E51B22">
          <w:rPr>
            <w:szCs w:val="21"/>
          </w:rPr>
          <w:delText xml:space="preserve">he file which is </w:delText>
        </w:r>
        <w:r w:rsidR="00843823" w:rsidDel="00E51B22">
          <w:rPr>
            <w:szCs w:val="21"/>
          </w:rPr>
          <w:delText xml:space="preserve">loaded in the batch file is </w:delText>
        </w:r>
        <w:r w:rsidR="00AC1836" w:rsidDel="00E51B22">
          <w:rPr>
            <w:szCs w:val="21"/>
          </w:rPr>
          <w:delText>\</w:delText>
        </w:r>
        <w:r w:rsidR="000D2F1E" w:rsidDel="00E51B22">
          <w:delText xml:space="preserve">shell\AIMPLUM_exe.bat which includes </w:delText>
        </w:r>
      </w:del>
      <w:r w:rsidR="000D2F1E">
        <w:t xml:space="preserve">all processes </w:t>
      </w:r>
      <w:del w:id="54" w:author="Windows ユーザー" w:date="2023-06-16T05:39:00Z">
        <w:r w:rsidR="000D2F1E" w:rsidDel="00E51B22">
          <w:delText>description</w:delText>
        </w:r>
        <w:r w:rsidR="000A390D" w:rsidDel="00E51B22">
          <w:delText xml:space="preserve"> </w:delText>
        </w:r>
      </w:del>
      <w:r w:rsidR="000A390D">
        <w:t xml:space="preserve">and </w:t>
      </w:r>
      <w:ins w:id="55" w:author="Windows ユーザー" w:date="2023-06-16T05:40:00Z">
        <w:r>
          <w:rPr>
            <w:szCs w:val="21"/>
          </w:rPr>
          <w:t>./shell/</w:t>
        </w:r>
        <w:r w:rsidRPr="00E51B22">
          <w:rPr>
            <w:szCs w:val="21"/>
          </w:rPr>
          <w:t>settings_cout.sh</w:t>
        </w:r>
        <w:r w:rsidDel="00E51B22">
          <w:t xml:space="preserve"> </w:t>
        </w:r>
        <w:r>
          <w:t>is the file</w:t>
        </w:r>
      </w:ins>
      <w:del w:id="56" w:author="Windows ユーザー" w:date="2023-06-16T05:40:00Z">
        <w:r w:rsidR="00AC1836" w:rsidDel="00E51B22">
          <w:delText>\</w:delText>
        </w:r>
        <w:r w:rsidR="000A390D" w:rsidDel="00E51B22">
          <w:delText>shell\paraconf.bat</w:delText>
        </w:r>
      </w:del>
      <w:r w:rsidR="000A390D">
        <w:t xml:space="preserve"> which you </w:t>
      </w:r>
      <w:r w:rsidR="000D2F1E">
        <w:t>can configure settings what processes are carried out for each batch.</w:t>
      </w:r>
    </w:p>
    <w:p w14:paraId="4A68183D" w14:textId="77777777" w:rsidR="000D2F1E" w:rsidRDefault="000D2F1E" w:rsidP="00424460">
      <w:pPr>
        <w:rPr>
          <w:szCs w:val="21"/>
        </w:rPr>
      </w:pPr>
    </w:p>
    <w:p w14:paraId="13DA4361" w14:textId="5B38784B" w:rsidR="00424460" w:rsidRPr="000D74ED" w:rsidDel="00E51B22" w:rsidRDefault="00424460" w:rsidP="00424460">
      <w:pPr>
        <w:rPr>
          <w:del w:id="57" w:author="Windows ユーザー" w:date="2023-06-16T05:40:00Z"/>
          <w:szCs w:val="21"/>
        </w:rPr>
      </w:pPr>
      <w:del w:id="58" w:author="Windows ユーザー" w:date="2023-06-16T05:40:00Z">
        <w:r w:rsidRPr="000D74ED" w:rsidDel="00E51B22">
          <w:rPr>
            <w:szCs w:val="21"/>
          </w:rPr>
          <w:delText>Warning: During the running procedure, when multiple windows are open and one window request you to press any key to continue, be careful not to push it at the wrong time. When only one window is open, it is OK to push any key to continue.</w:delText>
        </w:r>
      </w:del>
    </w:p>
    <w:p w14:paraId="37578DB8" w14:textId="6C917858" w:rsidR="00424460" w:rsidDel="00E51B22" w:rsidRDefault="00424460" w:rsidP="00424460">
      <w:pPr>
        <w:rPr>
          <w:del w:id="59" w:author="Windows ユーザー" w:date="2023-06-16T05:40:00Z"/>
          <w:szCs w:val="21"/>
        </w:rPr>
      </w:pPr>
    </w:p>
    <w:p w14:paraId="5B2D62D3" w14:textId="079E9924" w:rsidR="006B642C" w:rsidDel="00E51B22" w:rsidRDefault="006B642C" w:rsidP="00424460">
      <w:pPr>
        <w:rPr>
          <w:del w:id="60" w:author="Windows ユーザー" w:date="2023-06-16T05:41:00Z"/>
          <w:szCs w:val="21"/>
        </w:rPr>
      </w:pPr>
      <w:del w:id="61" w:author="Windows ユーザー" w:date="2023-06-16T05:41:00Z">
        <w:r w:rsidDel="00E51B22">
          <w:rPr>
            <w:szCs w:val="21"/>
          </w:rPr>
          <w:delText>(Before you run, you might want to run shell</w:delText>
        </w:r>
      </w:del>
      <w:del w:id="62" w:author="Windows ユーザー" w:date="2023-06-16T05:40:00Z">
        <w:r w:rsidDel="00E51B22">
          <w:rPr>
            <w:szCs w:val="21"/>
          </w:rPr>
          <w:delText>\</w:delText>
        </w:r>
      </w:del>
      <w:del w:id="63" w:author="Windows ユーザー" w:date="2023-06-16T05:41:00Z">
        <w:r w:rsidDel="00E51B22">
          <w:rPr>
            <w:szCs w:val="21"/>
          </w:rPr>
          <w:delText>data_prep.</w:delText>
        </w:r>
      </w:del>
      <w:del w:id="64" w:author="Windows ユーザー" w:date="2023-06-16T05:40:00Z">
        <w:r w:rsidDel="00E51B22">
          <w:rPr>
            <w:szCs w:val="21"/>
          </w:rPr>
          <w:delText>bat</w:delText>
        </w:r>
      </w:del>
      <w:del w:id="65" w:author="Windows ユーザー" w:date="2023-06-16T05:41:00Z">
        <w:r w:rsidDel="00E51B22">
          <w:rPr>
            <w:szCs w:val="21"/>
          </w:rPr>
          <w:delText xml:space="preserve"> if you would like to revise the base input data. This is advanced users’ function.)</w:delText>
        </w:r>
      </w:del>
    </w:p>
    <w:p w14:paraId="6D800874" w14:textId="6A65B425" w:rsidR="006B642C" w:rsidDel="00E51B22" w:rsidRDefault="006B642C" w:rsidP="00424460">
      <w:pPr>
        <w:rPr>
          <w:del w:id="66" w:author="Windows ユーザー" w:date="2023-06-16T05:41:00Z"/>
          <w:szCs w:val="21"/>
        </w:rPr>
      </w:pPr>
    </w:p>
    <w:p w14:paraId="781FADB3" w14:textId="03CF8312" w:rsidR="00F81671" w:rsidRPr="00457ACE" w:rsidRDefault="00F81671" w:rsidP="00F81671">
      <w:pPr>
        <w:pStyle w:val="20"/>
        <w:rPr>
          <w:szCs w:val="21"/>
        </w:rPr>
      </w:pPr>
      <w:r>
        <w:rPr>
          <w:rFonts w:hint="eastAsia"/>
          <w:szCs w:val="21"/>
        </w:rPr>
        <w:t>P</w:t>
      </w:r>
      <w:r>
        <w:rPr>
          <w:szCs w:val="21"/>
        </w:rPr>
        <w:t>reparation of batch files</w:t>
      </w:r>
    </w:p>
    <w:p w14:paraId="522532EE" w14:textId="1D756C49" w:rsidR="00F81671" w:rsidRDefault="00D21A7E" w:rsidP="00424460">
      <w:pPr>
        <w:rPr>
          <w:szCs w:val="21"/>
        </w:rPr>
      </w:pPr>
      <w:del w:id="67" w:author="Windows ユーザー" w:date="2023-06-16T05:41:00Z">
        <w:r w:rsidDel="00E51B22">
          <w:rPr>
            <w:szCs w:val="21"/>
          </w:rPr>
          <w:delText xml:space="preserve">Batch </w:delText>
        </w:r>
      </w:del>
      <w:proofErr w:type="gramStart"/>
      <w:ins w:id="68" w:author="Windows ユーザー" w:date="2023-06-16T05:41:00Z">
        <w:r w:rsidR="00E51B22">
          <w:rPr>
            <w:szCs w:val="21"/>
          </w:rPr>
          <w:t>shell</w:t>
        </w:r>
        <w:proofErr w:type="gramEnd"/>
        <w:r w:rsidR="00E51B22">
          <w:rPr>
            <w:szCs w:val="21"/>
          </w:rPr>
          <w:t xml:space="preserve"> </w:t>
        </w:r>
      </w:ins>
      <w:r>
        <w:rPr>
          <w:szCs w:val="21"/>
        </w:rPr>
        <w:t>files for each scenario have to be created before execution</w:t>
      </w:r>
      <w:r w:rsidR="002C3C6C">
        <w:rPr>
          <w:szCs w:val="21"/>
        </w:rPr>
        <w:t xml:space="preserve"> in </w:t>
      </w:r>
      <w:r w:rsidR="00300740">
        <w:rPr>
          <w:szCs w:val="21"/>
        </w:rPr>
        <w:t>/shell/</w:t>
      </w:r>
      <w:r w:rsidR="002C3C6C">
        <w:rPr>
          <w:szCs w:val="21"/>
        </w:rPr>
        <w:t>settings/</w:t>
      </w:r>
      <w:ins w:id="69" w:author="Windows ユーザー" w:date="2023-06-16T05:41:00Z">
        <w:r w:rsidR="00E51B22">
          <w:rPr>
            <w:szCs w:val="21"/>
          </w:rPr>
          <w:t>${</w:t>
        </w:r>
      </w:ins>
      <w:del w:id="70" w:author="Windows ユーザー" w:date="2023-06-16T05:41:00Z">
        <w:r w:rsidR="002C3C6C" w:rsidDel="00E51B22">
          <w:rPr>
            <w:szCs w:val="21"/>
          </w:rPr>
          <w:delText>%</w:delText>
        </w:r>
      </w:del>
      <w:r w:rsidR="002C3C6C">
        <w:rPr>
          <w:szCs w:val="21"/>
        </w:rPr>
        <w:t>SCENARIO</w:t>
      </w:r>
      <w:ins w:id="71" w:author="Windows ユーザー" w:date="2023-06-16T05:41:00Z">
        <w:r w:rsidR="00E51B22">
          <w:rPr>
            <w:szCs w:val="21"/>
          </w:rPr>
          <w:t>}</w:t>
        </w:r>
      </w:ins>
      <w:del w:id="72" w:author="Windows ユーザー" w:date="2023-06-16T05:41:00Z">
        <w:r w:rsidR="002C3C6C" w:rsidDel="00E51B22">
          <w:rPr>
            <w:szCs w:val="21"/>
          </w:rPr>
          <w:delText>%</w:delText>
        </w:r>
      </w:del>
      <w:r w:rsidR="002C3C6C">
        <w:rPr>
          <w:szCs w:val="21"/>
        </w:rPr>
        <w:t>.</w:t>
      </w:r>
      <w:del w:id="73" w:author="Windows ユーザー" w:date="2023-06-16T05:41:00Z">
        <w:r w:rsidR="002C3C6C" w:rsidDel="00E51B22">
          <w:rPr>
            <w:szCs w:val="21"/>
          </w:rPr>
          <w:delText>bat</w:delText>
        </w:r>
      </w:del>
      <w:proofErr w:type="gramStart"/>
      <w:ins w:id="74" w:author="Windows ユーザー" w:date="2023-06-16T05:41:00Z">
        <w:r w:rsidR="00E51B22">
          <w:rPr>
            <w:szCs w:val="21"/>
          </w:rPr>
          <w:t>sh</w:t>
        </w:r>
      </w:ins>
      <w:proofErr w:type="gramEnd"/>
      <w:r>
        <w:rPr>
          <w:szCs w:val="21"/>
        </w:rPr>
        <w:t>.</w:t>
      </w:r>
      <w:r w:rsidR="002C3C6C">
        <w:rPr>
          <w:szCs w:val="21"/>
        </w:rPr>
        <w:t xml:space="preserve"> This file </w:t>
      </w:r>
      <w:del w:id="75" w:author="Windows ユーザー" w:date="2023-06-16T05:41:00Z">
        <w:r w:rsidR="002C3C6C" w:rsidDel="00E51B22">
          <w:rPr>
            <w:szCs w:val="21"/>
          </w:rPr>
          <w:delText xml:space="preserve">contents </w:delText>
        </w:r>
      </w:del>
      <w:ins w:id="76" w:author="Windows ユーザー" w:date="2023-06-16T05:41:00Z">
        <w:r w:rsidR="00E51B22">
          <w:rPr>
            <w:szCs w:val="21"/>
          </w:rPr>
          <w:t xml:space="preserve">includes </w:t>
        </w:r>
      </w:ins>
      <w:r w:rsidR="002C3C6C">
        <w:rPr>
          <w:szCs w:val="21"/>
        </w:rPr>
        <w:t>three parameter configuration as below and see an example of SSP2_BaU_NoCC.</w:t>
      </w:r>
    </w:p>
    <w:p w14:paraId="49D85528" w14:textId="195F9F0D" w:rsidR="002C3C6C" w:rsidRDefault="002C3C6C" w:rsidP="00424460">
      <w:pPr>
        <w:rPr>
          <w:szCs w:val="21"/>
        </w:rPr>
      </w:pPr>
      <w:r>
        <w:rPr>
          <w:rFonts w:hint="eastAsia"/>
          <w:szCs w:val="21"/>
        </w:rPr>
        <w:t>S</w:t>
      </w:r>
      <w:r>
        <w:rPr>
          <w:szCs w:val="21"/>
        </w:rPr>
        <w:t>CE=</w:t>
      </w:r>
    </w:p>
    <w:p w14:paraId="04658094" w14:textId="18CB5808" w:rsidR="002C3C6C" w:rsidRDefault="002C3C6C" w:rsidP="00424460">
      <w:pPr>
        <w:rPr>
          <w:szCs w:val="21"/>
        </w:rPr>
      </w:pPr>
      <w:r>
        <w:rPr>
          <w:rFonts w:hint="eastAsia"/>
          <w:szCs w:val="21"/>
        </w:rPr>
        <w:t>C</w:t>
      </w:r>
      <w:r>
        <w:rPr>
          <w:szCs w:val="21"/>
        </w:rPr>
        <w:t>LP=</w:t>
      </w:r>
    </w:p>
    <w:p w14:paraId="4BFCEE6B" w14:textId="03FECCCA" w:rsidR="002C3C6C" w:rsidRDefault="002C3C6C" w:rsidP="00424460">
      <w:pPr>
        <w:rPr>
          <w:szCs w:val="21"/>
        </w:rPr>
      </w:pPr>
      <w:r>
        <w:rPr>
          <w:rFonts w:hint="eastAsia"/>
          <w:szCs w:val="21"/>
        </w:rPr>
        <w:t>I</w:t>
      </w:r>
      <w:r>
        <w:rPr>
          <w:szCs w:val="21"/>
        </w:rPr>
        <w:t>AV=</w:t>
      </w:r>
    </w:p>
    <w:p w14:paraId="6103178E" w14:textId="17EAFA4E" w:rsidR="000B6F67" w:rsidRDefault="000B6F67" w:rsidP="00424460">
      <w:pPr>
        <w:rPr>
          <w:szCs w:val="21"/>
        </w:rPr>
      </w:pPr>
      <w:r>
        <w:rPr>
          <w:rFonts w:hint="eastAsia"/>
          <w:szCs w:val="21"/>
        </w:rPr>
        <w:lastRenderedPageBreak/>
        <w:t>Y</w:t>
      </w:r>
      <w:r>
        <w:rPr>
          <w:szCs w:val="21"/>
        </w:rPr>
        <w:t xml:space="preserve">ou might be able to create files if you would like to make multiple scenarios with a systematic rule. For example, if you would like to run SCE=SSP2, IAV=NOCC but to make CLP variations, </w:t>
      </w:r>
      <w:r w:rsidR="00300740">
        <w:rPr>
          <w:szCs w:val="21"/>
        </w:rPr>
        <w:t>use /shell/</w:t>
      </w:r>
      <w:r w:rsidR="005326B5">
        <w:rPr>
          <w:szCs w:val="21"/>
        </w:rPr>
        <w:t>SettingFileGen.bat and /shell/</w:t>
      </w:r>
      <w:proofErr w:type="spellStart"/>
      <w:r w:rsidR="005326B5">
        <w:rPr>
          <w:szCs w:val="21"/>
        </w:rPr>
        <w:t>src</w:t>
      </w:r>
      <w:proofErr w:type="spellEnd"/>
      <w:r w:rsidR="005326B5">
        <w:rPr>
          <w:szCs w:val="21"/>
        </w:rPr>
        <w:t>/</w:t>
      </w:r>
      <w:r w:rsidR="00BD691C">
        <w:rPr>
          <w:szCs w:val="21"/>
        </w:rPr>
        <w:t>SettingFIleGen.sh.</w:t>
      </w:r>
    </w:p>
    <w:p w14:paraId="01CD41DC" w14:textId="77777777" w:rsidR="005326B5" w:rsidRPr="005326B5" w:rsidRDefault="005326B5" w:rsidP="00424460">
      <w:pPr>
        <w:rPr>
          <w:szCs w:val="21"/>
        </w:rPr>
      </w:pPr>
    </w:p>
    <w:p w14:paraId="34E4AF80" w14:textId="1E5168BD" w:rsidR="00424460" w:rsidRPr="000D74ED" w:rsidRDefault="00BD02E5" w:rsidP="00424460">
      <w:pPr>
        <w:pStyle w:val="20"/>
        <w:rPr>
          <w:szCs w:val="21"/>
        </w:rPr>
      </w:pPr>
      <w:bookmarkStart w:id="77" w:name="_Toc51254577"/>
      <w:r>
        <w:rPr>
          <w:szCs w:val="21"/>
        </w:rPr>
        <w:t>P</w:t>
      </w:r>
      <w:r w:rsidR="00424460" w:rsidRPr="000D74ED">
        <w:rPr>
          <w:szCs w:val="21"/>
        </w:rPr>
        <w:t>arameters</w:t>
      </w:r>
      <w:bookmarkEnd w:id="77"/>
      <w:r w:rsidR="00AC1836">
        <w:rPr>
          <w:szCs w:val="21"/>
        </w:rPr>
        <w:t xml:space="preserve"> (</w:t>
      </w:r>
      <w:proofErr w:type="gramStart"/>
      <w:ins w:id="78" w:author="Windows ユーザー" w:date="2023-06-16T05:42:00Z">
        <w:r w:rsidR="00E51B22">
          <w:rPr>
            <w:szCs w:val="21"/>
          </w:rPr>
          <w:t>./</w:t>
        </w:r>
      </w:ins>
      <w:proofErr w:type="gramEnd"/>
      <w:del w:id="79" w:author="Windows ユーザー" w:date="2023-06-16T05:42:00Z">
        <w:r w:rsidR="00AC1836" w:rsidRPr="00AC1836" w:rsidDel="00E51B22">
          <w:rPr>
            <w:szCs w:val="21"/>
          </w:rPr>
          <w:delText>\</w:delText>
        </w:r>
      </w:del>
      <w:r w:rsidR="00AC1836" w:rsidRPr="00AC1836">
        <w:rPr>
          <w:szCs w:val="21"/>
        </w:rPr>
        <w:t>shell</w:t>
      </w:r>
      <w:ins w:id="80" w:author="Windows ユーザー" w:date="2023-06-16T05:42:00Z">
        <w:r w:rsidR="00E51B22">
          <w:rPr>
            <w:szCs w:val="21"/>
          </w:rPr>
          <w:t>/</w:t>
        </w:r>
      </w:ins>
      <w:del w:id="81" w:author="Windows ユーザー" w:date="2023-06-16T05:42:00Z">
        <w:r w:rsidR="00AC1836" w:rsidRPr="00AC1836" w:rsidDel="00E51B22">
          <w:rPr>
            <w:szCs w:val="21"/>
          </w:rPr>
          <w:delText>\</w:delText>
        </w:r>
      </w:del>
      <w:ins w:id="82" w:author="Windows ユーザー" w:date="2023-06-16T05:42:00Z">
        <w:r w:rsidR="00E51B22" w:rsidRPr="00E51B22">
          <w:rPr>
            <w:szCs w:val="21"/>
          </w:rPr>
          <w:t>settings_cout</w:t>
        </w:r>
        <w:r w:rsidR="00E51B22">
          <w:rPr>
            <w:szCs w:val="21"/>
          </w:rPr>
          <w:t>.sh</w:t>
        </w:r>
        <w:r w:rsidR="00E51B22" w:rsidRPr="00AC1836" w:rsidDel="00E51B22">
          <w:rPr>
            <w:szCs w:val="21"/>
          </w:rPr>
          <w:t xml:space="preserve"> </w:t>
        </w:r>
      </w:ins>
      <w:del w:id="83" w:author="Windows ユーザー" w:date="2023-06-16T05:42:00Z">
        <w:r w:rsidR="00AC1836" w:rsidRPr="00AC1836" w:rsidDel="00E51B22">
          <w:rPr>
            <w:szCs w:val="21"/>
          </w:rPr>
          <w:delText>paraconf.bat</w:delText>
        </w:r>
      </w:del>
      <w:r w:rsidR="00AC1836">
        <w:rPr>
          <w:szCs w:val="21"/>
        </w:rPr>
        <w:t>)</w:t>
      </w:r>
    </w:p>
    <w:p w14:paraId="11B76514" w14:textId="475CEDA0" w:rsidR="00BD02E5" w:rsidRDefault="00BD02E5" w:rsidP="00424460">
      <w:pPr>
        <w:jc w:val="left"/>
        <w:rPr>
          <w:szCs w:val="21"/>
        </w:rPr>
      </w:pPr>
      <w:r>
        <w:rPr>
          <w:rFonts w:hint="eastAsia"/>
          <w:szCs w:val="21"/>
        </w:rPr>
        <w:t>T</w:t>
      </w:r>
      <w:r>
        <w:rPr>
          <w:szCs w:val="21"/>
        </w:rPr>
        <w:t>here are multiple parameters that configure the condition of main execution batch file.</w:t>
      </w:r>
      <w:r>
        <w:rPr>
          <w:rFonts w:hint="eastAsia"/>
          <w:szCs w:val="21"/>
        </w:rPr>
        <w:t xml:space="preserve"> </w:t>
      </w:r>
      <w:r w:rsidR="00377666">
        <w:rPr>
          <w:szCs w:val="21"/>
        </w:rPr>
        <w:t xml:space="preserve">Full list of parameters are shown in </w:t>
      </w:r>
      <w:r w:rsidR="002506FD">
        <w:rPr>
          <w:szCs w:val="21"/>
        </w:rPr>
        <w:fldChar w:fldCharType="begin"/>
      </w:r>
      <w:r w:rsidR="002506FD">
        <w:rPr>
          <w:szCs w:val="21"/>
        </w:rPr>
        <w:instrText xml:space="preserve"> REF _Ref45533987 \h </w:instrText>
      </w:r>
      <w:r w:rsidR="002506FD">
        <w:rPr>
          <w:szCs w:val="21"/>
        </w:rPr>
      </w:r>
      <w:r w:rsidR="002506FD">
        <w:rPr>
          <w:szCs w:val="21"/>
        </w:rPr>
        <w:fldChar w:fldCharType="separate"/>
      </w:r>
      <w:r w:rsidR="002506FD" w:rsidRPr="000D74ED">
        <w:t xml:space="preserve">Table </w:t>
      </w:r>
      <w:r w:rsidR="002506FD">
        <w:rPr>
          <w:noProof/>
        </w:rPr>
        <w:t>1</w:t>
      </w:r>
      <w:r w:rsidR="002506FD">
        <w:rPr>
          <w:szCs w:val="21"/>
        </w:rPr>
        <w:fldChar w:fldCharType="end"/>
      </w:r>
      <w:r w:rsidR="00377666">
        <w:rPr>
          <w:szCs w:val="21"/>
        </w:rPr>
        <w:t>.</w:t>
      </w:r>
    </w:p>
    <w:p w14:paraId="687F70EA" w14:textId="77777777" w:rsidR="00B12205" w:rsidRDefault="00B12205" w:rsidP="00424460">
      <w:pPr>
        <w:jc w:val="left"/>
        <w:rPr>
          <w:szCs w:val="21"/>
        </w:rPr>
      </w:pPr>
    </w:p>
    <w:p w14:paraId="35D404B4" w14:textId="77777777" w:rsidR="002506FD" w:rsidRDefault="002506FD" w:rsidP="002506FD">
      <w:pPr>
        <w:pStyle w:val="10"/>
        <w:rPr>
          <w:szCs w:val="21"/>
        </w:rPr>
      </w:pPr>
      <w:bookmarkStart w:id="84" w:name="_Toc51254581"/>
      <w:r w:rsidRPr="00CA3017">
        <w:rPr>
          <w:szCs w:val="21"/>
        </w:rPr>
        <w:t>Main results</w:t>
      </w:r>
      <w:bookmarkEnd w:id="84"/>
    </w:p>
    <w:p w14:paraId="21C52B0F" w14:textId="77777777" w:rsidR="002506FD" w:rsidRDefault="002506FD" w:rsidP="002506FD"/>
    <w:p w14:paraId="2411A4BC" w14:textId="77777777" w:rsidR="002506FD" w:rsidRDefault="002506FD" w:rsidP="002506FD">
      <w:r>
        <w:rPr>
          <w:rFonts w:hint="eastAsia"/>
        </w:rPr>
        <w:t>T</w:t>
      </w:r>
      <w:r>
        <w:t>here are three kinds of outputs and they are located as below.</w:t>
      </w:r>
    </w:p>
    <w:p w14:paraId="53E9824F" w14:textId="77777777" w:rsidR="002506FD" w:rsidRDefault="002506FD" w:rsidP="002506FD">
      <w:pPr>
        <w:pStyle w:val="afc"/>
        <w:numPr>
          <w:ilvl w:val="4"/>
          <w:numId w:val="12"/>
        </w:numPr>
      </w:pPr>
      <w:r>
        <w:rPr>
          <w:rFonts w:hint="eastAsia"/>
        </w:rPr>
        <w:t>L</w:t>
      </w:r>
      <w:r>
        <w:t xml:space="preserve">and use derived output in </w:t>
      </w:r>
      <w:proofErr w:type="spellStart"/>
      <w:r>
        <w:t>gdx</w:t>
      </w:r>
      <w:proofErr w:type="spellEnd"/>
      <w:r>
        <w:t xml:space="preserve"> files</w:t>
      </w:r>
      <w:proofErr w:type="gramStart"/>
      <w:r>
        <w:t xml:space="preserve">: </w:t>
      </w:r>
      <w:r w:rsidRPr="001E33BA">
        <w:t>..</w:t>
      </w:r>
      <w:proofErr w:type="gramEnd"/>
      <w:r w:rsidRPr="001E33BA">
        <w:t>\output\</w:t>
      </w:r>
      <w:proofErr w:type="spellStart"/>
      <w:r w:rsidRPr="001E33BA">
        <w:t>gdx</w:t>
      </w:r>
      <w:proofErr w:type="spellEnd"/>
      <w:r w:rsidRPr="001E33BA">
        <w:t>\analysis\</w:t>
      </w:r>
      <w:r w:rsidRPr="006A63CC">
        <w:t>%Scenario%</w:t>
      </w:r>
      <w:r w:rsidRPr="001E33BA">
        <w:t>.</w:t>
      </w:r>
      <w:proofErr w:type="spellStart"/>
      <w:r w:rsidRPr="001E33BA">
        <w:t>gdx</w:t>
      </w:r>
      <w:proofErr w:type="spellEnd"/>
    </w:p>
    <w:p w14:paraId="4038EB83" w14:textId="77777777" w:rsidR="002506FD" w:rsidRDefault="002506FD" w:rsidP="002506FD">
      <w:pPr>
        <w:pStyle w:val="afc"/>
        <w:ind w:left="425"/>
      </w:pPr>
      <w:r>
        <w:rPr>
          <w:rFonts w:hint="eastAsia"/>
        </w:rPr>
        <w:t>A</w:t>
      </w:r>
      <w:r>
        <w:t>rea; area of individual land classification (million ha)</w:t>
      </w:r>
    </w:p>
    <w:p w14:paraId="62AFE01F" w14:textId="77777777" w:rsidR="002506FD" w:rsidRDefault="002506FD" w:rsidP="002506FD">
      <w:pPr>
        <w:pStyle w:val="afc"/>
        <w:ind w:left="425"/>
      </w:pPr>
      <w:r>
        <w:t>GHGL: CO2 emissions associated with land use changes (MtCO2/year) (LUC is total and others are individual land classification associated emissions)</w:t>
      </w:r>
    </w:p>
    <w:p w14:paraId="1035F5CF" w14:textId="77777777" w:rsidR="002506FD" w:rsidRDefault="002506FD" w:rsidP="002506FD">
      <w:pPr>
        <w:pStyle w:val="afc"/>
        <w:ind w:left="425"/>
      </w:pPr>
      <w:r>
        <w:rPr>
          <w:rFonts w:hint="eastAsia"/>
        </w:rPr>
        <w:t>P</w:t>
      </w:r>
      <w:r>
        <w:t>YIELDL_OUT: average yield of land category L region R in year Y</w:t>
      </w:r>
    </w:p>
    <w:p w14:paraId="0123B2F0" w14:textId="77777777" w:rsidR="002506FD" w:rsidRPr="0094073E" w:rsidRDefault="002506FD" w:rsidP="002506FD">
      <w:pPr>
        <w:pStyle w:val="afc"/>
        <w:ind w:left="425"/>
      </w:pPr>
    </w:p>
    <w:p w14:paraId="51943F28" w14:textId="77777777" w:rsidR="002506FD" w:rsidRDefault="002506FD" w:rsidP="002506FD">
      <w:pPr>
        <w:pStyle w:val="afc"/>
        <w:numPr>
          <w:ilvl w:val="4"/>
          <w:numId w:val="12"/>
        </w:numPr>
      </w:pPr>
      <w:r>
        <w:rPr>
          <w:rFonts w:hint="eastAsia"/>
        </w:rPr>
        <w:t>L</w:t>
      </w:r>
      <w:r>
        <w:t xml:space="preserve">and use map output in </w:t>
      </w:r>
      <w:proofErr w:type="spellStart"/>
      <w:r>
        <w:t>netCDF</w:t>
      </w:r>
      <w:proofErr w:type="spellEnd"/>
      <w:r w:rsidRPr="00E043BA">
        <w:t xml:space="preserve"> </w:t>
      </w:r>
      <w:r>
        <w:t>files</w:t>
      </w:r>
      <w:proofErr w:type="gramStart"/>
      <w:r>
        <w:t xml:space="preserve">: </w:t>
      </w:r>
      <w:r w:rsidRPr="00240EF7">
        <w:t>..</w:t>
      </w:r>
      <w:proofErr w:type="gramEnd"/>
      <w:r w:rsidRPr="00240EF7">
        <w:t>\output\nc\*.nc</w:t>
      </w:r>
    </w:p>
    <w:p w14:paraId="3F47D48C" w14:textId="77777777" w:rsidR="002506FD" w:rsidRPr="006A63CC" w:rsidRDefault="002506FD" w:rsidP="002506FD">
      <w:pPr>
        <w:pStyle w:val="afc"/>
        <w:numPr>
          <w:ilvl w:val="4"/>
          <w:numId w:val="12"/>
        </w:numPr>
      </w:pPr>
      <w:r>
        <w:rPr>
          <w:rFonts w:hint="eastAsia"/>
        </w:rPr>
        <w:t>L</w:t>
      </w:r>
      <w:r>
        <w:t xml:space="preserve">and use output in </w:t>
      </w:r>
      <w:proofErr w:type="spellStart"/>
      <w:r>
        <w:t>png</w:t>
      </w:r>
      <w:proofErr w:type="spellEnd"/>
      <w:r>
        <w:t xml:space="preserve"> files</w:t>
      </w:r>
      <w:proofErr w:type="gramStart"/>
      <w:r>
        <w:t xml:space="preserve">: </w:t>
      </w:r>
      <w:r w:rsidRPr="006A63CC">
        <w:t>..</w:t>
      </w:r>
      <w:proofErr w:type="gramEnd"/>
      <w:r w:rsidRPr="006A63CC">
        <w:t>\output\</w:t>
      </w:r>
      <w:proofErr w:type="spellStart"/>
      <w:r w:rsidRPr="006A63CC">
        <w:t>png</w:t>
      </w:r>
      <w:proofErr w:type="spellEnd"/>
      <w:r w:rsidRPr="006A63CC">
        <w:t>\%Scenario%_%year%*.png</w:t>
      </w:r>
    </w:p>
    <w:p w14:paraId="41B1DD32" w14:textId="77777777" w:rsidR="002506FD" w:rsidRDefault="002506FD" w:rsidP="002506FD"/>
    <w:p w14:paraId="1CEE7F7C" w14:textId="33EE43ED" w:rsidR="0063319F" w:rsidRDefault="0063319F" w:rsidP="002506FD">
      <w:r>
        <w:rPr>
          <w:rFonts w:hint="eastAsia"/>
        </w:rPr>
        <w:t>I</w:t>
      </w:r>
      <w:r>
        <w:t>f you would like to get direct output, see below</w:t>
      </w:r>
    </w:p>
    <w:p w14:paraId="38FE96E3" w14:textId="56B0BAA1" w:rsidR="00E70603" w:rsidRPr="006A63CC" w:rsidRDefault="00E70603" w:rsidP="00E70603">
      <w:pPr>
        <w:pStyle w:val="afc"/>
        <w:numPr>
          <w:ilvl w:val="4"/>
          <w:numId w:val="12"/>
        </w:numPr>
      </w:pPr>
      <w:r>
        <w:t>Direct model output</w:t>
      </w:r>
      <w:r w:rsidR="0063319F">
        <w:t>s</w:t>
      </w:r>
      <w:r>
        <w:t xml:space="preserve"> in </w:t>
      </w:r>
      <w:proofErr w:type="spellStart"/>
      <w:r>
        <w:t>gdx</w:t>
      </w:r>
      <w:proofErr w:type="spellEnd"/>
      <w:r>
        <w:t xml:space="preserve"> files (by regions</w:t>
      </w:r>
      <w:proofErr w:type="gramStart"/>
      <w:r w:rsidR="0063319F">
        <w:t xml:space="preserve">) </w:t>
      </w:r>
      <w:r>
        <w:t>:</w:t>
      </w:r>
      <w:proofErr w:type="gramEnd"/>
      <w:r>
        <w:t xml:space="preserve"> </w:t>
      </w:r>
      <w:r w:rsidRPr="006A63CC">
        <w:t>..\output\</w:t>
      </w:r>
      <w:proofErr w:type="spellStart"/>
      <w:r>
        <w:t>gdx</w:t>
      </w:r>
      <w:proofErr w:type="spellEnd"/>
      <w:r w:rsidRPr="006A63CC">
        <w:t>\%Scenario%</w:t>
      </w:r>
      <w:r>
        <w:t>\</w:t>
      </w:r>
      <w:proofErr w:type="spellStart"/>
      <w:r>
        <w:t>cbnal</w:t>
      </w:r>
      <w:proofErr w:type="spellEnd"/>
      <w:r>
        <w:t>\</w:t>
      </w:r>
      <w:r w:rsidRPr="006A63CC">
        <w:t>%</w:t>
      </w:r>
      <w:r w:rsidR="00BA5DBB">
        <w:t>region</w:t>
      </w:r>
      <w:r w:rsidRPr="006A63CC">
        <w:t>%.</w:t>
      </w:r>
      <w:proofErr w:type="spellStart"/>
      <w:r w:rsidR="000568CA">
        <w:t>gdx</w:t>
      </w:r>
      <w:proofErr w:type="spellEnd"/>
    </w:p>
    <w:p w14:paraId="5F7F94F0" w14:textId="77777777" w:rsidR="002506FD" w:rsidRDefault="002506FD" w:rsidP="002506FD"/>
    <w:p w14:paraId="414AB2AA" w14:textId="77777777" w:rsidR="00C86214" w:rsidRPr="000568CA" w:rsidRDefault="00C86214" w:rsidP="002506FD"/>
    <w:p w14:paraId="4CDC9A6A" w14:textId="77777777" w:rsidR="00424460" w:rsidRPr="002506FD" w:rsidRDefault="00424460" w:rsidP="00424460">
      <w:pPr>
        <w:rPr>
          <w:szCs w:val="21"/>
        </w:rPr>
      </w:pPr>
    </w:p>
    <w:p w14:paraId="461CBA2F" w14:textId="77777777" w:rsidR="00424460" w:rsidRPr="001723C0" w:rsidRDefault="00424460" w:rsidP="00424460">
      <w:pPr>
        <w:rPr>
          <w:szCs w:val="21"/>
        </w:rPr>
      </w:pPr>
    </w:p>
    <w:p w14:paraId="00EC5A5E" w14:textId="77777777" w:rsidR="00424460" w:rsidRDefault="00424460" w:rsidP="00424460">
      <w:pPr>
        <w:rPr>
          <w:szCs w:val="21"/>
        </w:rPr>
      </w:pPr>
    </w:p>
    <w:p w14:paraId="06536E5E" w14:textId="77777777" w:rsidR="00424460" w:rsidRPr="00D22151" w:rsidRDefault="00424460" w:rsidP="00424460">
      <w:pPr>
        <w:rPr>
          <w:szCs w:val="21"/>
        </w:rPr>
        <w:sectPr w:rsidR="00424460" w:rsidRPr="00D22151" w:rsidSect="004E00F3">
          <w:footerReference w:type="default" r:id="rId16"/>
          <w:pgSz w:w="11906" w:h="16838" w:code="9"/>
          <w:pgMar w:top="1418" w:right="1418" w:bottom="1418" w:left="1418" w:header="851" w:footer="992" w:gutter="0"/>
          <w:pgNumType w:start="1"/>
          <w:cols w:space="425"/>
          <w:docGrid w:type="lines" w:linePitch="328"/>
        </w:sectPr>
      </w:pPr>
    </w:p>
    <w:p w14:paraId="49BDBD30" w14:textId="2A5178CF" w:rsidR="00424460" w:rsidRDefault="00424460" w:rsidP="00424460">
      <w:pPr>
        <w:pStyle w:val="a9"/>
        <w:keepNext/>
      </w:pPr>
      <w:bookmarkStart w:id="85" w:name="_Ref45533987"/>
      <w:bookmarkStart w:id="86" w:name="_Toc45605347"/>
      <w:r w:rsidRPr="000D74ED">
        <w:lastRenderedPageBreak/>
        <w:t xml:space="preserve">Table </w:t>
      </w:r>
      <w:r w:rsidR="00B22179">
        <w:rPr>
          <w:noProof/>
        </w:rPr>
        <w:fldChar w:fldCharType="begin"/>
      </w:r>
      <w:r w:rsidR="00B22179">
        <w:rPr>
          <w:noProof/>
        </w:rPr>
        <w:instrText xml:space="preserve"> SEQ Table \* ARABIC </w:instrText>
      </w:r>
      <w:r w:rsidR="00B22179">
        <w:rPr>
          <w:noProof/>
        </w:rPr>
        <w:fldChar w:fldCharType="separate"/>
      </w:r>
      <w:r w:rsidR="002506FD">
        <w:rPr>
          <w:noProof/>
        </w:rPr>
        <w:t>1</w:t>
      </w:r>
      <w:r w:rsidR="00B22179">
        <w:rPr>
          <w:noProof/>
        </w:rPr>
        <w:fldChar w:fldCharType="end"/>
      </w:r>
      <w:bookmarkEnd w:id="85"/>
      <w:r w:rsidRPr="000D74ED">
        <w:t xml:space="preserve"> </w:t>
      </w:r>
      <w:r>
        <w:t xml:space="preserve">List of </w:t>
      </w:r>
      <w:bookmarkEnd w:id="86"/>
      <w:r w:rsidR="003628DC">
        <w:t xml:space="preserve">parameters in </w:t>
      </w:r>
      <w:r w:rsidR="005D4FE8">
        <w:t>paraconf.bat</w:t>
      </w:r>
    </w:p>
    <w:tbl>
      <w:tblPr>
        <w:tblStyle w:val="afa"/>
        <w:tblW w:w="0" w:type="auto"/>
        <w:tblLook w:val="04A0" w:firstRow="1" w:lastRow="0" w:firstColumn="1" w:lastColumn="0" w:noHBand="0" w:noVBand="1"/>
      </w:tblPr>
      <w:tblGrid>
        <w:gridCol w:w="3317"/>
        <w:gridCol w:w="1675"/>
        <w:gridCol w:w="1728"/>
        <w:gridCol w:w="1038"/>
        <w:gridCol w:w="4208"/>
        <w:gridCol w:w="2026"/>
      </w:tblGrid>
      <w:tr w:rsidR="00065F8F" w14:paraId="092E1058" w14:textId="77777777" w:rsidTr="00B055C1">
        <w:tc>
          <w:tcPr>
            <w:tcW w:w="3317" w:type="dxa"/>
          </w:tcPr>
          <w:p w14:paraId="61C2C453" w14:textId="77777777" w:rsidR="00065F8F" w:rsidRDefault="00065F8F" w:rsidP="004E00F3">
            <w:pPr>
              <w:jc w:val="left"/>
              <w:rPr>
                <w:szCs w:val="21"/>
              </w:rPr>
            </w:pPr>
          </w:p>
        </w:tc>
        <w:tc>
          <w:tcPr>
            <w:tcW w:w="1675" w:type="dxa"/>
          </w:tcPr>
          <w:p w14:paraId="07F2A196" w14:textId="77777777" w:rsidR="00065F8F" w:rsidRDefault="00065F8F" w:rsidP="004E00F3">
            <w:pPr>
              <w:jc w:val="left"/>
              <w:rPr>
                <w:szCs w:val="21"/>
              </w:rPr>
            </w:pPr>
          </w:p>
        </w:tc>
        <w:tc>
          <w:tcPr>
            <w:tcW w:w="1728" w:type="dxa"/>
          </w:tcPr>
          <w:p w14:paraId="60D7BB1A" w14:textId="14223C7F" w:rsidR="00065F8F" w:rsidRDefault="00065F8F" w:rsidP="004E00F3">
            <w:pPr>
              <w:jc w:val="left"/>
              <w:rPr>
                <w:szCs w:val="21"/>
              </w:rPr>
            </w:pPr>
            <w:r>
              <w:rPr>
                <w:szCs w:val="21"/>
              </w:rPr>
              <w:t>Default</w:t>
            </w:r>
          </w:p>
        </w:tc>
        <w:tc>
          <w:tcPr>
            <w:tcW w:w="1038" w:type="dxa"/>
          </w:tcPr>
          <w:p w14:paraId="022DAD85" w14:textId="05833FF4" w:rsidR="00065F8F" w:rsidRDefault="00065F8F" w:rsidP="004E00F3">
            <w:pPr>
              <w:jc w:val="left"/>
              <w:rPr>
                <w:szCs w:val="21"/>
              </w:rPr>
            </w:pPr>
            <w:r>
              <w:rPr>
                <w:szCs w:val="21"/>
              </w:rPr>
              <w:t>Options</w:t>
            </w:r>
          </w:p>
        </w:tc>
        <w:tc>
          <w:tcPr>
            <w:tcW w:w="4208" w:type="dxa"/>
          </w:tcPr>
          <w:p w14:paraId="2D66795F" w14:textId="77777777" w:rsidR="00065F8F" w:rsidRDefault="00065F8F" w:rsidP="004E00F3">
            <w:pPr>
              <w:jc w:val="left"/>
              <w:rPr>
                <w:szCs w:val="21"/>
              </w:rPr>
            </w:pPr>
          </w:p>
        </w:tc>
        <w:tc>
          <w:tcPr>
            <w:tcW w:w="2026" w:type="dxa"/>
          </w:tcPr>
          <w:p w14:paraId="4F4AF1E0" w14:textId="77777777" w:rsidR="00065F8F" w:rsidRDefault="00065F8F" w:rsidP="004E00F3">
            <w:pPr>
              <w:jc w:val="left"/>
              <w:rPr>
                <w:szCs w:val="21"/>
              </w:rPr>
            </w:pPr>
            <w:r>
              <w:rPr>
                <w:szCs w:val="21"/>
              </w:rPr>
              <w:t>Rough time</w:t>
            </w:r>
          </w:p>
        </w:tc>
      </w:tr>
      <w:tr w:rsidR="002960DD" w14:paraId="3C966B5F" w14:textId="77777777" w:rsidTr="00B055C1">
        <w:tc>
          <w:tcPr>
            <w:tcW w:w="3317" w:type="dxa"/>
          </w:tcPr>
          <w:p w14:paraId="4851E4C1" w14:textId="0CB61AD1" w:rsidR="002960DD" w:rsidRDefault="002960DD" w:rsidP="004E00F3">
            <w:pPr>
              <w:jc w:val="left"/>
              <w:rPr>
                <w:szCs w:val="21"/>
              </w:rPr>
            </w:pPr>
            <w:r w:rsidRPr="002960DD">
              <w:rPr>
                <w:szCs w:val="21"/>
              </w:rPr>
              <w:t>YEAR</w:t>
            </w:r>
          </w:p>
        </w:tc>
        <w:tc>
          <w:tcPr>
            <w:tcW w:w="1675" w:type="dxa"/>
          </w:tcPr>
          <w:p w14:paraId="08C1A8CB" w14:textId="02498855" w:rsidR="002960DD" w:rsidRDefault="002960DD" w:rsidP="004E00F3">
            <w:pPr>
              <w:jc w:val="left"/>
              <w:rPr>
                <w:szCs w:val="21"/>
              </w:rPr>
            </w:pPr>
            <w:r>
              <w:rPr>
                <w:szCs w:val="21"/>
              </w:rPr>
              <w:t>Years to be run</w:t>
            </w:r>
          </w:p>
        </w:tc>
        <w:tc>
          <w:tcPr>
            <w:tcW w:w="1728" w:type="dxa"/>
          </w:tcPr>
          <w:p w14:paraId="08751DB6" w14:textId="2DD46A07" w:rsidR="002960DD" w:rsidRDefault="002960DD" w:rsidP="004E00F3">
            <w:pPr>
              <w:jc w:val="left"/>
              <w:rPr>
                <w:szCs w:val="21"/>
              </w:rPr>
            </w:pPr>
            <w:r>
              <w:rPr>
                <w:rFonts w:hint="eastAsia"/>
                <w:szCs w:val="21"/>
              </w:rPr>
              <w:t>2</w:t>
            </w:r>
            <w:r>
              <w:rPr>
                <w:szCs w:val="21"/>
              </w:rPr>
              <w:t>010 2020 …2100</w:t>
            </w:r>
          </w:p>
        </w:tc>
        <w:tc>
          <w:tcPr>
            <w:tcW w:w="1038" w:type="dxa"/>
          </w:tcPr>
          <w:p w14:paraId="100177CE" w14:textId="701E87B6" w:rsidR="002960DD" w:rsidRDefault="002960DD" w:rsidP="004E00F3">
            <w:pPr>
              <w:jc w:val="left"/>
              <w:rPr>
                <w:szCs w:val="21"/>
              </w:rPr>
            </w:pPr>
            <w:r>
              <w:rPr>
                <w:szCs w:val="21"/>
              </w:rPr>
              <w:t xml:space="preserve">Any </w:t>
            </w:r>
            <w:r w:rsidR="00CA39A6">
              <w:rPr>
                <w:szCs w:val="21"/>
              </w:rPr>
              <w:t xml:space="preserve">specific </w:t>
            </w:r>
            <w:r w:rsidR="00037E53">
              <w:rPr>
                <w:szCs w:val="21"/>
              </w:rPr>
              <w:t xml:space="preserve">every 10 </w:t>
            </w:r>
            <w:r w:rsidR="00CA39A6">
              <w:rPr>
                <w:szCs w:val="21"/>
              </w:rPr>
              <w:t xml:space="preserve">years </w:t>
            </w:r>
          </w:p>
        </w:tc>
        <w:tc>
          <w:tcPr>
            <w:tcW w:w="4208" w:type="dxa"/>
          </w:tcPr>
          <w:p w14:paraId="235DE584" w14:textId="62B0F027" w:rsidR="002960DD" w:rsidRDefault="00037E53" w:rsidP="004E00F3">
            <w:pPr>
              <w:jc w:val="left"/>
              <w:rPr>
                <w:szCs w:val="21"/>
              </w:rPr>
            </w:pPr>
            <w:r>
              <w:rPr>
                <w:rFonts w:hint="eastAsia"/>
                <w:szCs w:val="21"/>
              </w:rPr>
              <w:t>S</w:t>
            </w:r>
            <w:r>
              <w:rPr>
                <w:szCs w:val="21"/>
              </w:rPr>
              <w:t xml:space="preserve">pecifies </w:t>
            </w:r>
            <w:r w:rsidR="00C75A55">
              <w:rPr>
                <w:szCs w:val="21"/>
              </w:rPr>
              <w:t>what years are run</w:t>
            </w:r>
            <w:r w:rsidR="009A34CD">
              <w:rPr>
                <w:szCs w:val="21"/>
              </w:rPr>
              <w:t>. Normally this can be unchanged.</w:t>
            </w:r>
          </w:p>
        </w:tc>
        <w:tc>
          <w:tcPr>
            <w:tcW w:w="2026" w:type="dxa"/>
          </w:tcPr>
          <w:p w14:paraId="643ABDF6" w14:textId="38F9E2FB" w:rsidR="002960DD" w:rsidRDefault="009A34CD" w:rsidP="004E00F3">
            <w:pPr>
              <w:jc w:val="left"/>
              <w:rPr>
                <w:szCs w:val="21"/>
              </w:rPr>
            </w:pPr>
            <w:r>
              <w:rPr>
                <w:rFonts w:hint="eastAsia"/>
                <w:szCs w:val="21"/>
              </w:rPr>
              <w:t>-</w:t>
            </w:r>
          </w:p>
        </w:tc>
      </w:tr>
      <w:tr w:rsidR="002960DD" w14:paraId="6425D6DE" w14:textId="77777777" w:rsidTr="00B055C1">
        <w:tc>
          <w:tcPr>
            <w:tcW w:w="3317" w:type="dxa"/>
          </w:tcPr>
          <w:p w14:paraId="48E03CB5" w14:textId="6449F3F7" w:rsidR="002960DD" w:rsidRDefault="00B36E21" w:rsidP="004E00F3">
            <w:pPr>
              <w:jc w:val="left"/>
              <w:rPr>
                <w:szCs w:val="21"/>
              </w:rPr>
            </w:pPr>
            <w:r>
              <w:rPr>
                <w:rFonts w:hint="eastAsia"/>
                <w:szCs w:val="21"/>
              </w:rPr>
              <w:t>g</w:t>
            </w:r>
            <w:r>
              <w:rPr>
                <w:szCs w:val="21"/>
              </w:rPr>
              <w:t>lobal</w:t>
            </w:r>
          </w:p>
        </w:tc>
        <w:tc>
          <w:tcPr>
            <w:tcW w:w="1675" w:type="dxa"/>
          </w:tcPr>
          <w:p w14:paraId="5D85D002" w14:textId="641ED22A" w:rsidR="002960DD" w:rsidRDefault="004A2ED7" w:rsidP="004E00F3">
            <w:pPr>
              <w:jc w:val="left"/>
              <w:rPr>
                <w:szCs w:val="21"/>
              </w:rPr>
            </w:pPr>
            <w:r>
              <w:rPr>
                <w:szCs w:val="21"/>
              </w:rPr>
              <w:t>Whether run global or individual regions</w:t>
            </w:r>
          </w:p>
        </w:tc>
        <w:tc>
          <w:tcPr>
            <w:tcW w:w="1728" w:type="dxa"/>
          </w:tcPr>
          <w:p w14:paraId="7189B7E9" w14:textId="542A3EF8" w:rsidR="002960DD" w:rsidRDefault="004A2ED7" w:rsidP="004E00F3">
            <w:pPr>
              <w:jc w:val="left"/>
              <w:rPr>
                <w:szCs w:val="21"/>
              </w:rPr>
            </w:pPr>
            <w:r>
              <w:rPr>
                <w:rFonts w:hint="eastAsia"/>
                <w:szCs w:val="21"/>
              </w:rPr>
              <w:t>o</w:t>
            </w:r>
            <w:r>
              <w:rPr>
                <w:szCs w:val="21"/>
              </w:rPr>
              <w:t>n</w:t>
            </w:r>
          </w:p>
        </w:tc>
        <w:tc>
          <w:tcPr>
            <w:tcW w:w="1038" w:type="dxa"/>
          </w:tcPr>
          <w:p w14:paraId="4B616805" w14:textId="7B8820E1" w:rsidR="002960DD" w:rsidRDefault="004A2ED7" w:rsidP="004E00F3">
            <w:pPr>
              <w:jc w:val="left"/>
              <w:rPr>
                <w:szCs w:val="21"/>
              </w:rPr>
            </w:pPr>
            <w:r>
              <w:rPr>
                <w:szCs w:val="21"/>
              </w:rPr>
              <w:t>On/off</w:t>
            </w:r>
          </w:p>
        </w:tc>
        <w:tc>
          <w:tcPr>
            <w:tcW w:w="4208" w:type="dxa"/>
          </w:tcPr>
          <w:p w14:paraId="72E063C0" w14:textId="238C04E8" w:rsidR="002960DD" w:rsidRDefault="004A2ED7" w:rsidP="004E00F3">
            <w:pPr>
              <w:jc w:val="left"/>
              <w:rPr>
                <w:szCs w:val="21"/>
              </w:rPr>
            </w:pPr>
            <w:r>
              <w:rPr>
                <w:rFonts w:hint="eastAsia"/>
                <w:szCs w:val="21"/>
              </w:rPr>
              <w:t>T</w:t>
            </w:r>
            <w:r>
              <w:rPr>
                <w:szCs w:val="21"/>
              </w:rPr>
              <w:t xml:space="preserve">his specifies whether global or </w:t>
            </w:r>
            <w:r w:rsidR="00322CC3">
              <w:rPr>
                <w:szCs w:val="21"/>
              </w:rPr>
              <w:t xml:space="preserve">specific </w:t>
            </w:r>
            <w:r>
              <w:rPr>
                <w:szCs w:val="21"/>
              </w:rPr>
              <w:t>region</w:t>
            </w:r>
            <w:r w:rsidR="00322CC3">
              <w:rPr>
                <w:szCs w:val="21"/>
              </w:rPr>
              <w:t>s are run. Global on automatically runs all regions.</w:t>
            </w:r>
          </w:p>
        </w:tc>
        <w:tc>
          <w:tcPr>
            <w:tcW w:w="2026" w:type="dxa"/>
          </w:tcPr>
          <w:p w14:paraId="255FB815" w14:textId="1BD7DF59" w:rsidR="002960DD" w:rsidRDefault="00C07A95" w:rsidP="004E00F3">
            <w:pPr>
              <w:jc w:val="left"/>
              <w:rPr>
                <w:szCs w:val="21"/>
              </w:rPr>
            </w:pPr>
            <w:r>
              <w:rPr>
                <w:rFonts w:hint="eastAsia"/>
                <w:szCs w:val="21"/>
              </w:rPr>
              <w:t>-</w:t>
            </w:r>
          </w:p>
        </w:tc>
      </w:tr>
      <w:tr w:rsidR="002960DD" w14:paraId="5704643C" w14:textId="77777777" w:rsidTr="00B055C1">
        <w:tc>
          <w:tcPr>
            <w:tcW w:w="3317" w:type="dxa"/>
          </w:tcPr>
          <w:p w14:paraId="67E17FB1" w14:textId="793DDF3E" w:rsidR="002960DD" w:rsidRDefault="00322CC3" w:rsidP="004E00F3">
            <w:pPr>
              <w:jc w:val="left"/>
              <w:rPr>
                <w:szCs w:val="21"/>
              </w:rPr>
            </w:pPr>
            <w:proofErr w:type="spellStart"/>
            <w:r>
              <w:rPr>
                <w:rFonts w:hint="eastAsia"/>
                <w:szCs w:val="21"/>
              </w:rPr>
              <w:t>C</w:t>
            </w:r>
            <w:r>
              <w:rPr>
                <w:szCs w:val="21"/>
              </w:rPr>
              <w:t>ountryC</w:t>
            </w:r>
            <w:proofErr w:type="spellEnd"/>
          </w:p>
        </w:tc>
        <w:tc>
          <w:tcPr>
            <w:tcW w:w="1675" w:type="dxa"/>
          </w:tcPr>
          <w:p w14:paraId="50EC8DA1" w14:textId="3AEEB5C2" w:rsidR="002960DD" w:rsidRDefault="00322CC3" w:rsidP="004E00F3">
            <w:pPr>
              <w:jc w:val="left"/>
              <w:rPr>
                <w:szCs w:val="21"/>
              </w:rPr>
            </w:pPr>
            <w:r>
              <w:rPr>
                <w:szCs w:val="21"/>
              </w:rPr>
              <w:t xml:space="preserve">Region </w:t>
            </w:r>
          </w:p>
        </w:tc>
        <w:tc>
          <w:tcPr>
            <w:tcW w:w="1728" w:type="dxa"/>
          </w:tcPr>
          <w:p w14:paraId="1E023BA6" w14:textId="3CDF71A6" w:rsidR="002960DD" w:rsidRDefault="00A45A7E" w:rsidP="004E00F3">
            <w:pPr>
              <w:jc w:val="left"/>
              <w:rPr>
                <w:szCs w:val="21"/>
              </w:rPr>
            </w:pPr>
            <w:r>
              <w:rPr>
                <w:rFonts w:hint="eastAsia"/>
                <w:szCs w:val="21"/>
              </w:rPr>
              <w:t>J</w:t>
            </w:r>
            <w:r>
              <w:rPr>
                <w:szCs w:val="21"/>
              </w:rPr>
              <w:t>PN</w:t>
            </w:r>
          </w:p>
        </w:tc>
        <w:tc>
          <w:tcPr>
            <w:tcW w:w="1038" w:type="dxa"/>
          </w:tcPr>
          <w:p w14:paraId="56B700D5" w14:textId="5C6E1327" w:rsidR="002960DD" w:rsidRDefault="00A45A7E" w:rsidP="004E00F3">
            <w:pPr>
              <w:jc w:val="left"/>
              <w:rPr>
                <w:szCs w:val="21"/>
              </w:rPr>
            </w:pPr>
            <w:r>
              <w:rPr>
                <w:rFonts w:hint="eastAsia"/>
                <w:szCs w:val="21"/>
              </w:rPr>
              <w:t>1</w:t>
            </w:r>
            <w:r>
              <w:rPr>
                <w:szCs w:val="21"/>
              </w:rPr>
              <w:t>7regions</w:t>
            </w:r>
          </w:p>
        </w:tc>
        <w:tc>
          <w:tcPr>
            <w:tcW w:w="4208" w:type="dxa"/>
          </w:tcPr>
          <w:p w14:paraId="45A7C7B1" w14:textId="4026C626" w:rsidR="002960DD" w:rsidRDefault="00A45A7E" w:rsidP="004E00F3">
            <w:pPr>
              <w:jc w:val="left"/>
              <w:rPr>
                <w:szCs w:val="21"/>
              </w:rPr>
            </w:pPr>
            <w:r>
              <w:rPr>
                <w:szCs w:val="21"/>
              </w:rPr>
              <w:t xml:space="preserve">Specifies regions if </w:t>
            </w:r>
            <w:r w:rsidR="007A5E7B">
              <w:rPr>
                <w:szCs w:val="21"/>
              </w:rPr>
              <w:t xml:space="preserve">global is not run. If global run, this </w:t>
            </w:r>
            <w:r w:rsidR="00C07A95">
              <w:rPr>
                <w:szCs w:val="21"/>
              </w:rPr>
              <w:t>parameter will not be taken</w:t>
            </w:r>
          </w:p>
        </w:tc>
        <w:tc>
          <w:tcPr>
            <w:tcW w:w="2026" w:type="dxa"/>
          </w:tcPr>
          <w:p w14:paraId="50A4A2BF" w14:textId="2A8C7214" w:rsidR="002960DD" w:rsidRDefault="00C07A95" w:rsidP="004E00F3">
            <w:pPr>
              <w:jc w:val="left"/>
              <w:rPr>
                <w:szCs w:val="21"/>
              </w:rPr>
            </w:pPr>
            <w:r>
              <w:rPr>
                <w:rFonts w:hint="eastAsia"/>
                <w:szCs w:val="21"/>
              </w:rPr>
              <w:t>-</w:t>
            </w:r>
          </w:p>
        </w:tc>
      </w:tr>
      <w:tr w:rsidR="00C07A95" w14:paraId="512CBBD7" w14:textId="77777777" w:rsidTr="00B055C1">
        <w:tc>
          <w:tcPr>
            <w:tcW w:w="3317" w:type="dxa"/>
          </w:tcPr>
          <w:p w14:paraId="5BCFC13F" w14:textId="1B0B6EEE" w:rsidR="00C07A95" w:rsidRDefault="00C07A95" w:rsidP="004E00F3">
            <w:pPr>
              <w:jc w:val="left"/>
              <w:rPr>
                <w:szCs w:val="21"/>
              </w:rPr>
            </w:pPr>
            <w:proofErr w:type="spellStart"/>
            <w:r>
              <w:rPr>
                <w:rFonts w:hint="eastAsia"/>
                <w:szCs w:val="21"/>
              </w:rPr>
              <w:t>s</w:t>
            </w:r>
            <w:r>
              <w:rPr>
                <w:szCs w:val="21"/>
              </w:rPr>
              <w:t>cn</w:t>
            </w:r>
            <w:proofErr w:type="spellEnd"/>
          </w:p>
        </w:tc>
        <w:tc>
          <w:tcPr>
            <w:tcW w:w="1675" w:type="dxa"/>
          </w:tcPr>
          <w:p w14:paraId="4C358672" w14:textId="20AB66D2" w:rsidR="00C07A95" w:rsidRDefault="00C07A95" w:rsidP="004E00F3">
            <w:pPr>
              <w:jc w:val="left"/>
              <w:rPr>
                <w:szCs w:val="21"/>
              </w:rPr>
            </w:pPr>
            <w:r>
              <w:rPr>
                <w:rFonts w:hint="eastAsia"/>
                <w:szCs w:val="21"/>
              </w:rPr>
              <w:t>s</w:t>
            </w:r>
            <w:r>
              <w:rPr>
                <w:szCs w:val="21"/>
              </w:rPr>
              <w:t>cenario</w:t>
            </w:r>
          </w:p>
        </w:tc>
        <w:tc>
          <w:tcPr>
            <w:tcW w:w="1728" w:type="dxa"/>
          </w:tcPr>
          <w:p w14:paraId="3C73A738" w14:textId="2430FDCB" w:rsidR="00C07A95" w:rsidRDefault="00C07A95" w:rsidP="004E00F3">
            <w:pPr>
              <w:jc w:val="left"/>
              <w:rPr>
                <w:szCs w:val="21"/>
              </w:rPr>
            </w:pPr>
            <w:r>
              <w:rPr>
                <w:rFonts w:hint="eastAsia"/>
                <w:szCs w:val="21"/>
              </w:rPr>
              <w:t>S</w:t>
            </w:r>
            <w:r>
              <w:rPr>
                <w:szCs w:val="21"/>
              </w:rPr>
              <w:t>SP2_BaU_NoCC</w:t>
            </w:r>
          </w:p>
        </w:tc>
        <w:tc>
          <w:tcPr>
            <w:tcW w:w="1038" w:type="dxa"/>
          </w:tcPr>
          <w:p w14:paraId="3BE2E716" w14:textId="0872619F" w:rsidR="00C07A95" w:rsidRDefault="00602825" w:rsidP="004E00F3">
            <w:pPr>
              <w:jc w:val="left"/>
              <w:rPr>
                <w:szCs w:val="21"/>
              </w:rPr>
            </w:pPr>
            <w:r>
              <w:rPr>
                <w:rFonts w:hint="eastAsia"/>
                <w:szCs w:val="21"/>
              </w:rPr>
              <w:t>a</w:t>
            </w:r>
            <w:r>
              <w:rPr>
                <w:szCs w:val="21"/>
              </w:rPr>
              <w:t>ny</w:t>
            </w:r>
          </w:p>
        </w:tc>
        <w:tc>
          <w:tcPr>
            <w:tcW w:w="4208" w:type="dxa"/>
          </w:tcPr>
          <w:p w14:paraId="0AC8055F" w14:textId="33A029C0" w:rsidR="00C07A95" w:rsidRDefault="00602825" w:rsidP="004E00F3">
            <w:pPr>
              <w:jc w:val="left"/>
              <w:rPr>
                <w:szCs w:val="21"/>
              </w:rPr>
            </w:pPr>
            <w:r>
              <w:rPr>
                <w:szCs w:val="21"/>
              </w:rPr>
              <w:t>Specifies scenarios by space separated format.</w:t>
            </w:r>
          </w:p>
        </w:tc>
        <w:tc>
          <w:tcPr>
            <w:tcW w:w="2026" w:type="dxa"/>
          </w:tcPr>
          <w:p w14:paraId="3682C0D7" w14:textId="3EB3E5C2" w:rsidR="00C07A95" w:rsidRDefault="0059300E" w:rsidP="004E00F3">
            <w:pPr>
              <w:jc w:val="left"/>
              <w:rPr>
                <w:szCs w:val="21"/>
              </w:rPr>
            </w:pPr>
            <w:r>
              <w:rPr>
                <w:rFonts w:hint="eastAsia"/>
                <w:szCs w:val="21"/>
              </w:rPr>
              <w:t>-</w:t>
            </w:r>
          </w:p>
        </w:tc>
      </w:tr>
      <w:tr w:rsidR="00DD4CA9" w14:paraId="51213873" w14:textId="77777777" w:rsidTr="00B055C1">
        <w:tc>
          <w:tcPr>
            <w:tcW w:w="3317" w:type="dxa"/>
          </w:tcPr>
          <w:p w14:paraId="0D098FDF" w14:textId="662F3D47" w:rsidR="00DD4CA9" w:rsidRDefault="00DD4CA9" w:rsidP="004E00F3">
            <w:pPr>
              <w:jc w:val="left"/>
              <w:rPr>
                <w:szCs w:val="21"/>
              </w:rPr>
            </w:pPr>
            <w:proofErr w:type="spellStart"/>
            <w:r>
              <w:rPr>
                <w:szCs w:val="21"/>
              </w:rPr>
              <w:t>CPU</w:t>
            </w:r>
            <w:r>
              <w:rPr>
                <w:rFonts w:hint="eastAsia"/>
                <w:szCs w:val="21"/>
              </w:rPr>
              <w:t>t</w:t>
            </w:r>
            <w:r>
              <w:rPr>
                <w:szCs w:val="21"/>
              </w:rPr>
              <w:t>hreads</w:t>
            </w:r>
            <w:proofErr w:type="spellEnd"/>
          </w:p>
        </w:tc>
        <w:tc>
          <w:tcPr>
            <w:tcW w:w="1675" w:type="dxa"/>
          </w:tcPr>
          <w:p w14:paraId="42E11024" w14:textId="29ABC0BF" w:rsidR="00DD4CA9" w:rsidRDefault="00F4493E" w:rsidP="004E00F3">
            <w:pPr>
              <w:jc w:val="left"/>
              <w:rPr>
                <w:szCs w:val="21"/>
              </w:rPr>
            </w:pPr>
            <w:r>
              <w:rPr>
                <w:szCs w:val="21"/>
              </w:rPr>
              <w:t>CPU core threads</w:t>
            </w:r>
          </w:p>
        </w:tc>
        <w:tc>
          <w:tcPr>
            <w:tcW w:w="1728" w:type="dxa"/>
          </w:tcPr>
          <w:p w14:paraId="4F3507E9" w14:textId="32FEDB0D" w:rsidR="00DD4CA9" w:rsidRDefault="00F4493E" w:rsidP="004E00F3">
            <w:pPr>
              <w:jc w:val="left"/>
              <w:rPr>
                <w:szCs w:val="21"/>
              </w:rPr>
            </w:pPr>
            <w:r>
              <w:rPr>
                <w:rFonts w:hint="eastAsia"/>
                <w:szCs w:val="21"/>
              </w:rPr>
              <w:t>6</w:t>
            </w:r>
            <w:r>
              <w:rPr>
                <w:szCs w:val="21"/>
              </w:rPr>
              <w:t>0</w:t>
            </w:r>
          </w:p>
        </w:tc>
        <w:tc>
          <w:tcPr>
            <w:tcW w:w="1038" w:type="dxa"/>
          </w:tcPr>
          <w:p w14:paraId="407D5B19" w14:textId="1EABEFA5" w:rsidR="00DD4CA9" w:rsidRDefault="00F4493E" w:rsidP="004E00F3">
            <w:pPr>
              <w:jc w:val="left"/>
              <w:rPr>
                <w:szCs w:val="21"/>
              </w:rPr>
            </w:pPr>
            <w:r>
              <w:rPr>
                <w:szCs w:val="21"/>
              </w:rPr>
              <w:t>Any numbers</w:t>
            </w:r>
          </w:p>
        </w:tc>
        <w:tc>
          <w:tcPr>
            <w:tcW w:w="4208" w:type="dxa"/>
          </w:tcPr>
          <w:p w14:paraId="241CA5AD" w14:textId="6CE767CA" w:rsidR="00DD4CA9" w:rsidRDefault="00F4493E" w:rsidP="004E00F3">
            <w:pPr>
              <w:jc w:val="left"/>
              <w:rPr>
                <w:szCs w:val="21"/>
              </w:rPr>
            </w:pPr>
            <w:r>
              <w:rPr>
                <w:szCs w:val="21"/>
              </w:rPr>
              <w:t xml:space="preserve">Specifies </w:t>
            </w:r>
            <w:r w:rsidR="006E1271">
              <w:rPr>
                <w:szCs w:val="21"/>
              </w:rPr>
              <w:t>number of CPU cores that can be used in this process.</w:t>
            </w:r>
            <w:r w:rsidR="001919EE">
              <w:rPr>
                <w:szCs w:val="21"/>
              </w:rPr>
              <w:t xml:space="preserve"> If this is more than </w:t>
            </w:r>
            <w:r w:rsidR="00CC05CC">
              <w:rPr>
                <w:szCs w:val="21"/>
              </w:rPr>
              <w:t>scenario number *</w:t>
            </w:r>
            <w:r w:rsidR="001277CC">
              <w:rPr>
                <w:szCs w:val="21"/>
              </w:rPr>
              <w:t xml:space="preserve"> 3, </w:t>
            </w:r>
            <w:r w:rsidR="001919EE">
              <w:rPr>
                <w:szCs w:val="21"/>
              </w:rPr>
              <w:t xml:space="preserve">then </w:t>
            </w:r>
            <w:r w:rsidR="009F5FD6">
              <w:rPr>
                <w:szCs w:val="21"/>
              </w:rPr>
              <w:t>CPLEX option changes to use three threads for each process</w:t>
            </w:r>
          </w:p>
        </w:tc>
        <w:tc>
          <w:tcPr>
            <w:tcW w:w="2026" w:type="dxa"/>
          </w:tcPr>
          <w:p w14:paraId="7A0C9E48" w14:textId="77777777" w:rsidR="00DD4CA9" w:rsidRDefault="00DD4CA9" w:rsidP="004E00F3">
            <w:pPr>
              <w:jc w:val="left"/>
              <w:rPr>
                <w:szCs w:val="21"/>
              </w:rPr>
            </w:pPr>
          </w:p>
        </w:tc>
      </w:tr>
      <w:tr w:rsidR="008F7E5A" w14:paraId="3B55B419" w14:textId="77777777" w:rsidTr="00B055C1">
        <w:tc>
          <w:tcPr>
            <w:tcW w:w="3317" w:type="dxa"/>
          </w:tcPr>
          <w:p w14:paraId="6EF4767B" w14:textId="77777777" w:rsidR="008F7E5A" w:rsidRDefault="008F7E5A" w:rsidP="004E00F3">
            <w:pPr>
              <w:jc w:val="left"/>
              <w:rPr>
                <w:szCs w:val="21"/>
              </w:rPr>
            </w:pPr>
          </w:p>
        </w:tc>
        <w:tc>
          <w:tcPr>
            <w:tcW w:w="1675" w:type="dxa"/>
          </w:tcPr>
          <w:p w14:paraId="33725009" w14:textId="77777777" w:rsidR="008F7E5A" w:rsidRDefault="008F7E5A" w:rsidP="004E00F3">
            <w:pPr>
              <w:jc w:val="left"/>
              <w:rPr>
                <w:szCs w:val="21"/>
              </w:rPr>
            </w:pPr>
          </w:p>
        </w:tc>
        <w:tc>
          <w:tcPr>
            <w:tcW w:w="1728" w:type="dxa"/>
          </w:tcPr>
          <w:p w14:paraId="43752CC8" w14:textId="77777777" w:rsidR="008F7E5A" w:rsidRDefault="008F7E5A" w:rsidP="004E00F3">
            <w:pPr>
              <w:jc w:val="left"/>
              <w:rPr>
                <w:szCs w:val="21"/>
              </w:rPr>
            </w:pPr>
          </w:p>
        </w:tc>
        <w:tc>
          <w:tcPr>
            <w:tcW w:w="1038" w:type="dxa"/>
          </w:tcPr>
          <w:p w14:paraId="0143C163" w14:textId="77777777" w:rsidR="008F7E5A" w:rsidRDefault="008F7E5A" w:rsidP="004E00F3">
            <w:pPr>
              <w:jc w:val="left"/>
              <w:rPr>
                <w:szCs w:val="21"/>
              </w:rPr>
            </w:pPr>
          </w:p>
        </w:tc>
        <w:tc>
          <w:tcPr>
            <w:tcW w:w="4208" w:type="dxa"/>
          </w:tcPr>
          <w:p w14:paraId="1F5EA671" w14:textId="77777777" w:rsidR="008F7E5A" w:rsidRDefault="008F7E5A" w:rsidP="004E00F3">
            <w:pPr>
              <w:jc w:val="left"/>
              <w:rPr>
                <w:szCs w:val="21"/>
              </w:rPr>
            </w:pPr>
          </w:p>
        </w:tc>
        <w:tc>
          <w:tcPr>
            <w:tcW w:w="2026" w:type="dxa"/>
          </w:tcPr>
          <w:p w14:paraId="0D240EBA" w14:textId="77777777" w:rsidR="008F7E5A" w:rsidRDefault="008F7E5A" w:rsidP="004E00F3">
            <w:pPr>
              <w:jc w:val="left"/>
              <w:rPr>
                <w:szCs w:val="21"/>
              </w:rPr>
            </w:pPr>
          </w:p>
        </w:tc>
      </w:tr>
      <w:tr w:rsidR="008F7E5A" w14:paraId="62F6C41A" w14:textId="77777777" w:rsidTr="00B055C1">
        <w:tc>
          <w:tcPr>
            <w:tcW w:w="3317" w:type="dxa"/>
          </w:tcPr>
          <w:p w14:paraId="510393E0" w14:textId="4B805EA3" w:rsidR="008F7E5A" w:rsidRDefault="008F7E5A" w:rsidP="004E00F3">
            <w:pPr>
              <w:jc w:val="left"/>
              <w:rPr>
                <w:szCs w:val="21"/>
              </w:rPr>
            </w:pPr>
            <w:proofErr w:type="spellStart"/>
            <w:r>
              <w:rPr>
                <w:rFonts w:hint="eastAsia"/>
                <w:szCs w:val="21"/>
              </w:rPr>
              <w:t>p</w:t>
            </w:r>
            <w:r>
              <w:rPr>
                <w:szCs w:val="21"/>
              </w:rPr>
              <w:t>ausemode</w:t>
            </w:r>
            <w:proofErr w:type="spellEnd"/>
          </w:p>
        </w:tc>
        <w:tc>
          <w:tcPr>
            <w:tcW w:w="1675" w:type="dxa"/>
          </w:tcPr>
          <w:p w14:paraId="114CDC7B" w14:textId="61DCAB05" w:rsidR="008F7E5A" w:rsidRDefault="001F223D" w:rsidP="004E00F3">
            <w:pPr>
              <w:jc w:val="left"/>
              <w:rPr>
                <w:szCs w:val="21"/>
              </w:rPr>
            </w:pPr>
            <w:r>
              <w:rPr>
                <w:szCs w:val="21"/>
              </w:rPr>
              <w:t>Debug option</w:t>
            </w:r>
          </w:p>
        </w:tc>
        <w:tc>
          <w:tcPr>
            <w:tcW w:w="1728" w:type="dxa"/>
          </w:tcPr>
          <w:p w14:paraId="4CB327EF" w14:textId="10F9CC1D" w:rsidR="008F7E5A" w:rsidRDefault="001F223D" w:rsidP="004E00F3">
            <w:pPr>
              <w:jc w:val="left"/>
              <w:rPr>
                <w:szCs w:val="21"/>
              </w:rPr>
            </w:pPr>
            <w:r>
              <w:rPr>
                <w:rFonts w:hint="eastAsia"/>
                <w:szCs w:val="21"/>
              </w:rPr>
              <w:t>o</w:t>
            </w:r>
            <w:r>
              <w:rPr>
                <w:szCs w:val="21"/>
              </w:rPr>
              <w:t>ff</w:t>
            </w:r>
          </w:p>
        </w:tc>
        <w:tc>
          <w:tcPr>
            <w:tcW w:w="1038" w:type="dxa"/>
          </w:tcPr>
          <w:p w14:paraId="100FE015" w14:textId="68FE490D" w:rsidR="008F7E5A" w:rsidRDefault="00EE1013" w:rsidP="004E00F3">
            <w:pPr>
              <w:jc w:val="left"/>
              <w:rPr>
                <w:szCs w:val="21"/>
              </w:rPr>
            </w:pPr>
            <w:r>
              <w:rPr>
                <w:szCs w:val="21"/>
              </w:rPr>
              <w:t>On/off</w:t>
            </w:r>
          </w:p>
        </w:tc>
        <w:tc>
          <w:tcPr>
            <w:tcW w:w="4208" w:type="dxa"/>
          </w:tcPr>
          <w:p w14:paraId="4C143A74" w14:textId="6360B285" w:rsidR="008F7E5A" w:rsidRDefault="00EE1013" w:rsidP="004E00F3">
            <w:pPr>
              <w:jc w:val="left"/>
              <w:rPr>
                <w:szCs w:val="21"/>
              </w:rPr>
            </w:pPr>
            <w:r>
              <w:rPr>
                <w:szCs w:val="21"/>
              </w:rPr>
              <w:t>If you want to debug, this should be turned on to keep the command window open and pause</w:t>
            </w:r>
            <w:r w:rsidR="00006C00">
              <w:rPr>
                <w:szCs w:val="21"/>
              </w:rPr>
              <w:t xml:space="preserve"> every steps</w:t>
            </w:r>
          </w:p>
        </w:tc>
        <w:tc>
          <w:tcPr>
            <w:tcW w:w="2026" w:type="dxa"/>
          </w:tcPr>
          <w:p w14:paraId="3F135027" w14:textId="0FAD82DE" w:rsidR="008F7E5A" w:rsidRDefault="00006C00" w:rsidP="004E00F3">
            <w:pPr>
              <w:jc w:val="left"/>
              <w:rPr>
                <w:szCs w:val="21"/>
              </w:rPr>
            </w:pPr>
            <w:r>
              <w:rPr>
                <w:rFonts w:hint="eastAsia"/>
                <w:szCs w:val="21"/>
              </w:rPr>
              <w:t>-</w:t>
            </w:r>
          </w:p>
        </w:tc>
      </w:tr>
      <w:tr w:rsidR="008F7E5A" w14:paraId="2D5A013F" w14:textId="77777777" w:rsidTr="00B055C1">
        <w:tc>
          <w:tcPr>
            <w:tcW w:w="3317" w:type="dxa"/>
          </w:tcPr>
          <w:p w14:paraId="26C39F7E" w14:textId="77777777" w:rsidR="008F7E5A" w:rsidRDefault="008F7E5A" w:rsidP="004E00F3">
            <w:pPr>
              <w:jc w:val="left"/>
              <w:rPr>
                <w:szCs w:val="21"/>
              </w:rPr>
            </w:pPr>
          </w:p>
        </w:tc>
        <w:tc>
          <w:tcPr>
            <w:tcW w:w="1675" w:type="dxa"/>
          </w:tcPr>
          <w:p w14:paraId="39CA79E5" w14:textId="77777777" w:rsidR="008F7E5A" w:rsidRDefault="008F7E5A" w:rsidP="004E00F3">
            <w:pPr>
              <w:jc w:val="left"/>
              <w:rPr>
                <w:szCs w:val="21"/>
              </w:rPr>
            </w:pPr>
          </w:p>
        </w:tc>
        <w:tc>
          <w:tcPr>
            <w:tcW w:w="1728" w:type="dxa"/>
          </w:tcPr>
          <w:p w14:paraId="27B306DB" w14:textId="77777777" w:rsidR="008F7E5A" w:rsidRDefault="008F7E5A" w:rsidP="004E00F3">
            <w:pPr>
              <w:jc w:val="left"/>
              <w:rPr>
                <w:szCs w:val="21"/>
              </w:rPr>
            </w:pPr>
          </w:p>
        </w:tc>
        <w:tc>
          <w:tcPr>
            <w:tcW w:w="1038" w:type="dxa"/>
          </w:tcPr>
          <w:p w14:paraId="1A1AD009" w14:textId="77777777" w:rsidR="008F7E5A" w:rsidRDefault="008F7E5A" w:rsidP="004E00F3">
            <w:pPr>
              <w:jc w:val="left"/>
              <w:rPr>
                <w:szCs w:val="21"/>
              </w:rPr>
            </w:pPr>
          </w:p>
        </w:tc>
        <w:tc>
          <w:tcPr>
            <w:tcW w:w="4208" w:type="dxa"/>
          </w:tcPr>
          <w:p w14:paraId="11AB9FE5" w14:textId="77777777" w:rsidR="008F7E5A" w:rsidRDefault="008F7E5A" w:rsidP="004E00F3">
            <w:pPr>
              <w:jc w:val="left"/>
              <w:rPr>
                <w:szCs w:val="21"/>
              </w:rPr>
            </w:pPr>
          </w:p>
        </w:tc>
        <w:tc>
          <w:tcPr>
            <w:tcW w:w="2026" w:type="dxa"/>
          </w:tcPr>
          <w:p w14:paraId="0021D7A2" w14:textId="77777777" w:rsidR="008F7E5A" w:rsidRDefault="008F7E5A" w:rsidP="004E00F3">
            <w:pPr>
              <w:jc w:val="left"/>
              <w:rPr>
                <w:szCs w:val="21"/>
              </w:rPr>
            </w:pPr>
          </w:p>
        </w:tc>
      </w:tr>
      <w:tr w:rsidR="00065F8F" w14:paraId="60367B22" w14:textId="77777777" w:rsidTr="00B055C1">
        <w:tc>
          <w:tcPr>
            <w:tcW w:w="3317" w:type="dxa"/>
          </w:tcPr>
          <w:p w14:paraId="4735BE02" w14:textId="77777777" w:rsidR="00065F8F" w:rsidRDefault="00065F8F" w:rsidP="004E00F3">
            <w:pPr>
              <w:jc w:val="left"/>
              <w:rPr>
                <w:szCs w:val="21"/>
              </w:rPr>
            </w:pPr>
            <w:proofErr w:type="spellStart"/>
            <w:r w:rsidRPr="00957A18">
              <w:rPr>
                <w:szCs w:val="21"/>
              </w:rPr>
              <w:t>DataPrep</w:t>
            </w:r>
            <w:proofErr w:type="spellEnd"/>
          </w:p>
        </w:tc>
        <w:tc>
          <w:tcPr>
            <w:tcW w:w="1675" w:type="dxa"/>
          </w:tcPr>
          <w:p w14:paraId="73C73BD9" w14:textId="77777777" w:rsidR="00065F8F" w:rsidRDefault="00065F8F" w:rsidP="004E00F3">
            <w:pPr>
              <w:jc w:val="left"/>
              <w:rPr>
                <w:szCs w:val="21"/>
              </w:rPr>
            </w:pPr>
            <w:r w:rsidRPr="008574E1">
              <w:rPr>
                <w:szCs w:val="21"/>
              </w:rPr>
              <w:t>data preparation process</w:t>
            </w:r>
          </w:p>
        </w:tc>
        <w:tc>
          <w:tcPr>
            <w:tcW w:w="1728" w:type="dxa"/>
          </w:tcPr>
          <w:p w14:paraId="1CF6B7C2" w14:textId="096FFB1D" w:rsidR="00065F8F" w:rsidRDefault="00065F8F" w:rsidP="004E00F3">
            <w:pPr>
              <w:jc w:val="left"/>
              <w:rPr>
                <w:szCs w:val="21"/>
              </w:rPr>
            </w:pPr>
            <w:r>
              <w:rPr>
                <w:rFonts w:hint="eastAsia"/>
                <w:szCs w:val="21"/>
              </w:rPr>
              <w:t>o</w:t>
            </w:r>
            <w:r>
              <w:rPr>
                <w:szCs w:val="21"/>
              </w:rPr>
              <w:t>n</w:t>
            </w:r>
          </w:p>
        </w:tc>
        <w:tc>
          <w:tcPr>
            <w:tcW w:w="1038" w:type="dxa"/>
          </w:tcPr>
          <w:p w14:paraId="3D4FEDF7" w14:textId="3F578E31" w:rsidR="00065F8F" w:rsidRDefault="00065F8F" w:rsidP="004E00F3">
            <w:pPr>
              <w:jc w:val="left"/>
              <w:rPr>
                <w:szCs w:val="21"/>
              </w:rPr>
            </w:pPr>
            <w:r>
              <w:rPr>
                <w:szCs w:val="21"/>
              </w:rPr>
              <w:t>On/off</w:t>
            </w:r>
          </w:p>
        </w:tc>
        <w:tc>
          <w:tcPr>
            <w:tcW w:w="4208" w:type="dxa"/>
          </w:tcPr>
          <w:p w14:paraId="3E68F991" w14:textId="77777777" w:rsidR="00065F8F" w:rsidRDefault="00065F8F" w:rsidP="004E00F3">
            <w:pPr>
              <w:jc w:val="left"/>
              <w:rPr>
                <w:szCs w:val="21"/>
              </w:rPr>
            </w:pPr>
            <w:r>
              <w:rPr>
                <w:szCs w:val="21"/>
              </w:rPr>
              <w:t>Normally it can be off but if you would like to change the base dataset, it needs to be turn on</w:t>
            </w:r>
          </w:p>
        </w:tc>
        <w:tc>
          <w:tcPr>
            <w:tcW w:w="2026" w:type="dxa"/>
          </w:tcPr>
          <w:p w14:paraId="5C3B0B89" w14:textId="0BAAE9DC" w:rsidR="00065F8F" w:rsidRDefault="00432B8E" w:rsidP="004E00F3">
            <w:pPr>
              <w:jc w:val="left"/>
              <w:rPr>
                <w:szCs w:val="21"/>
              </w:rPr>
            </w:pPr>
            <w:r>
              <w:rPr>
                <w:szCs w:val="21"/>
              </w:rPr>
              <w:t>2.</w:t>
            </w:r>
            <w:r w:rsidR="005A0F85">
              <w:rPr>
                <w:szCs w:val="21"/>
              </w:rPr>
              <w:t>5</w:t>
            </w:r>
            <w:r w:rsidR="00065F8F">
              <w:rPr>
                <w:szCs w:val="21"/>
              </w:rPr>
              <w:t xml:space="preserve"> hour</w:t>
            </w:r>
            <w:r w:rsidR="005A0F85">
              <w:rPr>
                <w:szCs w:val="21"/>
              </w:rPr>
              <w:t>s</w:t>
            </w:r>
            <w:r w:rsidR="00065F8F">
              <w:rPr>
                <w:szCs w:val="21"/>
              </w:rPr>
              <w:t xml:space="preserve"> </w:t>
            </w:r>
          </w:p>
        </w:tc>
      </w:tr>
      <w:tr w:rsidR="00065F8F" w14:paraId="735EEE28" w14:textId="77777777" w:rsidTr="00B055C1">
        <w:tc>
          <w:tcPr>
            <w:tcW w:w="3317" w:type="dxa"/>
          </w:tcPr>
          <w:p w14:paraId="251EA490" w14:textId="77777777" w:rsidR="00065F8F" w:rsidRDefault="00065F8F" w:rsidP="004E00F3">
            <w:pPr>
              <w:jc w:val="left"/>
              <w:rPr>
                <w:szCs w:val="21"/>
              </w:rPr>
            </w:pPr>
            <w:proofErr w:type="spellStart"/>
            <w:r w:rsidRPr="00605C51">
              <w:rPr>
                <w:szCs w:val="21"/>
              </w:rPr>
              <w:t>Basesim</w:t>
            </w:r>
            <w:proofErr w:type="spellEnd"/>
          </w:p>
        </w:tc>
        <w:tc>
          <w:tcPr>
            <w:tcW w:w="1675" w:type="dxa"/>
          </w:tcPr>
          <w:p w14:paraId="239C00A8" w14:textId="77777777" w:rsidR="00065F8F" w:rsidRDefault="00065F8F" w:rsidP="004E00F3">
            <w:pPr>
              <w:jc w:val="left"/>
              <w:rPr>
                <w:szCs w:val="21"/>
              </w:rPr>
            </w:pPr>
            <w:r>
              <w:rPr>
                <w:rFonts w:hint="eastAsia"/>
                <w:szCs w:val="21"/>
              </w:rPr>
              <w:t>B</w:t>
            </w:r>
            <w:r>
              <w:rPr>
                <w:szCs w:val="21"/>
              </w:rPr>
              <w:t>ase simulation</w:t>
            </w:r>
          </w:p>
        </w:tc>
        <w:tc>
          <w:tcPr>
            <w:tcW w:w="1728" w:type="dxa"/>
          </w:tcPr>
          <w:p w14:paraId="396DED5D" w14:textId="06A6CD4C" w:rsidR="00065F8F" w:rsidRDefault="00065F8F" w:rsidP="004E00F3">
            <w:pPr>
              <w:jc w:val="left"/>
              <w:rPr>
                <w:szCs w:val="21"/>
              </w:rPr>
            </w:pPr>
            <w:r>
              <w:rPr>
                <w:szCs w:val="21"/>
              </w:rPr>
              <w:t>On</w:t>
            </w:r>
          </w:p>
        </w:tc>
        <w:tc>
          <w:tcPr>
            <w:tcW w:w="1038" w:type="dxa"/>
          </w:tcPr>
          <w:p w14:paraId="32D1E66D" w14:textId="33F0D6D1" w:rsidR="00065F8F" w:rsidRDefault="00065F8F" w:rsidP="004E00F3">
            <w:pPr>
              <w:jc w:val="left"/>
              <w:rPr>
                <w:szCs w:val="21"/>
              </w:rPr>
            </w:pPr>
            <w:r>
              <w:rPr>
                <w:szCs w:val="21"/>
              </w:rPr>
              <w:t>On/off</w:t>
            </w:r>
          </w:p>
        </w:tc>
        <w:tc>
          <w:tcPr>
            <w:tcW w:w="4208" w:type="dxa"/>
          </w:tcPr>
          <w:p w14:paraId="3981C2AF" w14:textId="77777777" w:rsidR="00065F8F" w:rsidRDefault="00065F8F" w:rsidP="004E00F3">
            <w:pPr>
              <w:jc w:val="left"/>
              <w:rPr>
                <w:szCs w:val="21"/>
              </w:rPr>
            </w:pPr>
            <w:r>
              <w:rPr>
                <w:rFonts w:hint="eastAsia"/>
                <w:szCs w:val="21"/>
              </w:rPr>
              <w:t>C</w:t>
            </w:r>
            <w:r>
              <w:rPr>
                <w:szCs w:val="21"/>
              </w:rPr>
              <w:t>reating base map</w:t>
            </w:r>
          </w:p>
        </w:tc>
        <w:tc>
          <w:tcPr>
            <w:tcW w:w="2026" w:type="dxa"/>
          </w:tcPr>
          <w:p w14:paraId="42167A4F" w14:textId="77777777" w:rsidR="00065F8F" w:rsidRDefault="00065F8F" w:rsidP="004E00F3">
            <w:pPr>
              <w:jc w:val="left"/>
              <w:rPr>
                <w:szCs w:val="21"/>
              </w:rPr>
            </w:pPr>
            <w:r>
              <w:rPr>
                <w:rFonts w:hint="eastAsia"/>
                <w:szCs w:val="21"/>
              </w:rPr>
              <w:t>1</w:t>
            </w:r>
            <w:r>
              <w:rPr>
                <w:szCs w:val="21"/>
              </w:rPr>
              <w:t xml:space="preserve"> hour</w:t>
            </w:r>
          </w:p>
        </w:tc>
      </w:tr>
      <w:tr w:rsidR="00065F8F" w14:paraId="0F9EC03B" w14:textId="77777777" w:rsidTr="00B055C1">
        <w:tc>
          <w:tcPr>
            <w:tcW w:w="3317" w:type="dxa"/>
          </w:tcPr>
          <w:p w14:paraId="1BE35CFC" w14:textId="77777777" w:rsidR="00065F8F" w:rsidRDefault="00065F8F" w:rsidP="004E00F3">
            <w:pPr>
              <w:jc w:val="left"/>
              <w:rPr>
                <w:szCs w:val="21"/>
              </w:rPr>
            </w:pPr>
            <w:proofErr w:type="spellStart"/>
            <w:r w:rsidRPr="00292BC6">
              <w:rPr>
                <w:szCs w:val="21"/>
              </w:rPr>
              <w:t>Futuresim</w:t>
            </w:r>
            <w:proofErr w:type="spellEnd"/>
          </w:p>
        </w:tc>
        <w:tc>
          <w:tcPr>
            <w:tcW w:w="1675" w:type="dxa"/>
          </w:tcPr>
          <w:p w14:paraId="7C72EB1D" w14:textId="77777777" w:rsidR="00065F8F" w:rsidRDefault="00065F8F" w:rsidP="004E00F3">
            <w:pPr>
              <w:jc w:val="left"/>
              <w:rPr>
                <w:szCs w:val="21"/>
              </w:rPr>
            </w:pPr>
            <w:r>
              <w:rPr>
                <w:rFonts w:hint="eastAsia"/>
                <w:szCs w:val="21"/>
              </w:rPr>
              <w:t>F</w:t>
            </w:r>
            <w:r>
              <w:rPr>
                <w:szCs w:val="21"/>
              </w:rPr>
              <w:t>uture years simulation</w:t>
            </w:r>
          </w:p>
        </w:tc>
        <w:tc>
          <w:tcPr>
            <w:tcW w:w="1728" w:type="dxa"/>
          </w:tcPr>
          <w:p w14:paraId="74C6656C" w14:textId="6080FD8B" w:rsidR="00065F8F" w:rsidRDefault="00065F8F" w:rsidP="004E00F3">
            <w:pPr>
              <w:jc w:val="left"/>
              <w:rPr>
                <w:szCs w:val="21"/>
              </w:rPr>
            </w:pPr>
            <w:r>
              <w:rPr>
                <w:szCs w:val="21"/>
              </w:rPr>
              <w:t>On</w:t>
            </w:r>
          </w:p>
        </w:tc>
        <w:tc>
          <w:tcPr>
            <w:tcW w:w="1038" w:type="dxa"/>
          </w:tcPr>
          <w:p w14:paraId="5FB2A0E2" w14:textId="4ECEF629" w:rsidR="00065F8F" w:rsidRDefault="00065F8F" w:rsidP="004E00F3">
            <w:pPr>
              <w:jc w:val="left"/>
              <w:rPr>
                <w:szCs w:val="21"/>
              </w:rPr>
            </w:pPr>
            <w:r>
              <w:rPr>
                <w:szCs w:val="21"/>
              </w:rPr>
              <w:t>On/off</w:t>
            </w:r>
          </w:p>
        </w:tc>
        <w:tc>
          <w:tcPr>
            <w:tcW w:w="4208" w:type="dxa"/>
          </w:tcPr>
          <w:p w14:paraId="62D2E6ED" w14:textId="77777777" w:rsidR="00065F8F" w:rsidRDefault="00065F8F" w:rsidP="004E00F3">
            <w:pPr>
              <w:jc w:val="left"/>
              <w:rPr>
                <w:szCs w:val="21"/>
              </w:rPr>
            </w:pPr>
            <w:r>
              <w:rPr>
                <w:rFonts w:hint="eastAsia"/>
                <w:szCs w:val="21"/>
              </w:rPr>
              <w:t>S</w:t>
            </w:r>
            <w:r>
              <w:rPr>
                <w:szCs w:val="21"/>
              </w:rPr>
              <w:t>imulating future scenarios</w:t>
            </w:r>
          </w:p>
        </w:tc>
        <w:tc>
          <w:tcPr>
            <w:tcW w:w="2026" w:type="dxa"/>
          </w:tcPr>
          <w:p w14:paraId="4FF1F05B" w14:textId="77777777" w:rsidR="00065F8F" w:rsidRDefault="00065F8F" w:rsidP="004E00F3">
            <w:pPr>
              <w:jc w:val="left"/>
              <w:rPr>
                <w:szCs w:val="21"/>
              </w:rPr>
            </w:pPr>
            <w:r>
              <w:rPr>
                <w:szCs w:val="21"/>
              </w:rPr>
              <w:t>5 hours per scenario</w:t>
            </w:r>
          </w:p>
        </w:tc>
      </w:tr>
      <w:tr w:rsidR="00065F8F" w14:paraId="4534728E" w14:textId="77777777" w:rsidTr="00B055C1">
        <w:tc>
          <w:tcPr>
            <w:tcW w:w="3317" w:type="dxa"/>
          </w:tcPr>
          <w:p w14:paraId="584163DC" w14:textId="77777777" w:rsidR="00065F8F" w:rsidRDefault="00065F8F" w:rsidP="004E00F3">
            <w:pPr>
              <w:jc w:val="left"/>
              <w:rPr>
                <w:szCs w:val="21"/>
              </w:rPr>
            </w:pPr>
            <w:proofErr w:type="spellStart"/>
            <w:r w:rsidRPr="00436AED">
              <w:rPr>
                <w:szCs w:val="21"/>
              </w:rPr>
              <w:t>Sub_Futuresim</w:t>
            </w:r>
            <w:proofErr w:type="spellEnd"/>
            <w:r w:rsidRPr="00436AED">
              <w:rPr>
                <w:szCs w:val="21"/>
              </w:rPr>
              <w:t xml:space="preserve">_ </w:t>
            </w:r>
            <w:proofErr w:type="spellStart"/>
            <w:r w:rsidRPr="008717CC">
              <w:rPr>
                <w:szCs w:val="21"/>
              </w:rPr>
              <w:t>NormalRun</w:t>
            </w:r>
            <w:proofErr w:type="spellEnd"/>
          </w:p>
        </w:tc>
        <w:tc>
          <w:tcPr>
            <w:tcW w:w="1675" w:type="dxa"/>
          </w:tcPr>
          <w:p w14:paraId="5FA0D340" w14:textId="77777777" w:rsidR="00065F8F" w:rsidRDefault="00065F8F" w:rsidP="004E00F3">
            <w:pPr>
              <w:jc w:val="left"/>
              <w:rPr>
                <w:szCs w:val="21"/>
              </w:rPr>
            </w:pPr>
            <w:r>
              <w:rPr>
                <w:rFonts w:hint="eastAsia"/>
                <w:szCs w:val="21"/>
              </w:rPr>
              <w:t>N</w:t>
            </w:r>
            <w:r>
              <w:rPr>
                <w:szCs w:val="21"/>
              </w:rPr>
              <w:t xml:space="preserve">ormal future </w:t>
            </w:r>
            <w:r>
              <w:rPr>
                <w:szCs w:val="21"/>
              </w:rPr>
              <w:lastRenderedPageBreak/>
              <w:t>simulation</w:t>
            </w:r>
          </w:p>
        </w:tc>
        <w:tc>
          <w:tcPr>
            <w:tcW w:w="1728" w:type="dxa"/>
          </w:tcPr>
          <w:p w14:paraId="3886F2A3" w14:textId="3A4C4F52" w:rsidR="00065F8F" w:rsidRDefault="00065F8F" w:rsidP="004E00F3">
            <w:pPr>
              <w:jc w:val="left"/>
              <w:rPr>
                <w:szCs w:val="21"/>
              </w:rPr>
            </w:pPr>
            <w:r>
              <w:rPr>
                <w:szCs w:val="21"/>
              </w:rPr>
              <w:lastRenderedPageBreak/>
              <w:t>On</w:t>
            </w:r>
          </w:p>
        </w:tc>
        <w:tc>
          <w:tcPr>
            <w:tcW w:w="1038" w:type="dxa"/>
          </w:tcPr>
          <w:p w14:paraId="37D52068" w14:textId="540E029C" w:rsidR="00065F8F" w:rsidRDefault="00065F8F" w:rsidP="004E00F3">
            <w:pPr>
              <w:jc w:val="left"/>
              <w:rPr>
                <w:szCs w:val="21"/>
              </w:rPr>
            </w:pPr>
            <w:r>
              <w:rPr>
                <w:szCs w:val="21"/>
              </w:rPr>
              <w:t>On/off</w:t>
            </w:r>
          </w:p>
        </w:tc>
        <w:tc>
          <w:tcPr>
            <w:tcW w:w="4208" w:type="dxa"/>
          </w:tcPr>
          <w:p w14:paraId="06490DAD" w14:textId="77777777" w:rsidR="00065F8F" w:rsidRDefault="00065F8F" w:rsidP="004E00F3">
            <w:pPr>
              <w:jc w:val="left"/>
              <w:rPr>
                <w:szCs w:val="21"/>
              </w:rPr>
            </w:pPr>
            <w:r>
              <w:rPr>
                <w:rFonts w:hint="eastAsia"/>
                <w:szCs w:val="21"/>
              </w:rPr>
              <w:t>F</w:t>
            </w:r>
            <w:r>
              <w:rPr>
                <w:szCs w:val="21"/>
              </w:rPr>
              <w:t xml:space="preserve">uture land use allocation scenario simulations </w:t>
            </w:r>
            <w:r>
              <w:rPr>
                <w:szCs w:val="21"/>
              </w:rPr>
              <w:lastRenderedPageBreak/>
              <w:t>under optimization. This switch belongs to “</w:t>
            </w:r>
            <w:proofErr w:type="spellStart"/>
            <w:r>
              <w:rPr>
                <w:szCs w:val="21"/>
              </w:rPr>
              <w:t>Futuresim</w:t>
            </w:r>
            <w:proofErr w:type="spellEnd"/>
            <w:r>
              <w:rPr>
                <w:szCs w:val="21"/>
              </w:rPr>
              <w:t>” and normally can be kept turn on</w:t>
            </w:r>
          </w:p>
        </w:tc>
        <w:tc>
          <w:tcPr>
            <w:tcW w:w="2026" w:type="dxa"/>
          </w:tcPr>
          <w:p w14:paraId="3B9E5BCC" w14:textId="77777777" w:rsidR="00065F8F" w:rsidRDefault="00065F8F" w:rsidP="004E00F3">
            <w:pPr>
              <w:jc w:val="left"/>
              <w:rPr>
                <w:szCs w:val="21"/>
              </w:rPr>
            </w:pPr>
            <w:r>
              <w:rPr>
                <w:szCs w:val="21"/>
              </w:rPr>
              <w:lastRenderedPageBreak/>
              <w:t>5 hours per scenario</w:t>
            </w:r>
          </w:p>
        </w:tc>
      </w:tr>
      <w:tr w:rsidR="00065F8F" w14:paraId="3D06489F" w14:textId="77777777" w:rsidTr="00B055C1">
        <w:tc>
          <w:tcPr>
            <w:tcW w:w="3317" w:type="dxa"/>
          </w:tcPr>
          <w:p w14:paraId="081B9C70" w14:textId="77777777" w:rsidR="00065F8F" w:rsidRDefault="00065F8F" w:rsidP="004E00F3">
            <w:pPr>
              <w:jc w:val="left"/>
              <w:rPr>
                <w:szCs w:val="21"/>
              </w:rPr>
            </w:pPr>
            <w:proofErr w:type="spellStart"/>
            <w:r w:rsidRPr="00436AED">
              <w:rPr>
                <w:szCs w:val="21"/>
              </w:rPr>
              <w:t>Sub_Futuresim</w:t>
            </w:r>
            <w:proofErr w:type="spellEnd"/>
            <w:r w:rsidRPr="00436AED">
              <w:rPr>
                <w:szCs w:val="21"/>
              </w:rPr>
              <w:t xml:space="preserve">_ </w:t>
            </w:r>
            <w:proofErr w:type="spellStart"/>
            <w:r w:rsidRPr="003E45CD">
              <w:rPr>
                <w:szCs w:val="21"/>
              </w:rPr>
              <w:t>DisagrrFRS</w:t>
            </w:r>
            <w:proofErr w:type="spellEnd"/>
          </w:p>
        </w:tc>
        <w:tc>
          <w:tcPr>
            <w:tcW w:w="1675" w:type="dxa"/>
          </w:tcPr>
          <w:p w14:paraId="264D28EA" w14:textId="77777777" w:rsidR="00065F8F" w:rsidRDefault="00065F8F" w:rsidP="004E00F3">
            <w:pPr>
              <w:jc w:val="left"/>
              <w:rPr>
                <w:szCs w:val="21"/>
              </w:rPr>
            </w:pPr>
            <w:r>
              <w:rPr>
                <w:szCs w:val="21"/>
              </w:rPr>
              <w:t>Disaggregation of forest and other natural land</w:t>
            </w:r>
          </w:p>
        </w:tc>
        <w:tc>
          <w:tcPr>
            <w:tcW w:w="1728" w:type="dxa"/>
          </w:tcPr>
          <w:p w14:paraId="070D9A6D" w14:textId="3E21EAC6" w:rsidR="00065F8F" w:rsidRDefault="00065F8F" w:rsidP="004E00F3">
            <w:pPr>
              <w:jc w:val="left"/>
              <w:rPr>
                <w:szCs w:val="21"/>
              </w:rPr>
            </w:pPr>
            <w:r>
              <w:rPr>
                <w:szCs w:val="21"/>
              </w:rPr>
              <w:t>On</w:t>
            </w:r>
          </w:p>
        </w:tc>
        <w:tc>
          <w:tcPr>
            <w:tcW w:w="1038" w:type="dxa"/>
          </w:tcPr>
          <w:p w14:paraId="792763A2" w14:textId="395B8517" w:rsidR="00065F8F" w:rsidRDefault="00065F8F" w:rsidP="004E00F3">
            <w:pPr>
              <w:jc w:val="left"/>
              <w:rPr>
                <w:szCs w:val="21"/>
              </w:rPr>
            </w:pPr>
            <w:r>
              <w:rPr>
                <w:szCs w:val="21"/>
              </w:rPr>
              <w:t>On/off</w:t>
            </w:r>
          </w:p>
        </w:tc>
        <w:tc>
          <w:tcPr>
            <w:tcW w:w="4208" w:type="dxa"/>
          </w:tcPr>
          <w:p w14:paraId="77263AC1" w14:textId="77777777" w:rsidR="00065F8F" w:rsidRDefault="00065F8F" w:rsidP="004E00F3">
            <w:pPr>
              <w:jc w:val="left"/>
              <w:rPr>
                <w:szCs w:val="21"/>
              </w:rPr>
            </w:pPr>
            <w:r>
              <w:rPr>
                <w:szCs w:val="21"/>
              </w:rPr>
              <w:t>Disaggregate unused area into forest and other natural land. This switch belongs to “</w:t>
            </w:r>
            <w:proofErr w:type="spellStart"/>
            <w:r>
              <w:rPr>
                <w:szCs w:val="21"/>
              </w:rPr>
              <w:t>Futuresim</w:t>
            </w:r>
            <w:proofErr w:type="spellEnd"/>
            <w:r>
              <w:rPr>
                <w:szCs w:val="21"/>
              </w:rPr>
              <w:t>” and normally can be kept turn on.</w:t>
            </w:r>
          </w:p>
        </w:tc>
        <w:tc>
          <w:tcPr>
            <w:tcW w:w="2026" w:type="dxa"/>
          </w:tcPr>
          <w:p w14:paraId="10A8F687" w14:textId="77777777" w:rsidR="00065F8F" w:rsidRDefault="00065F8F" w:rsidP="004E00F3">
            <w:pPr>
              <w:jc w:val="left"/>
              <w:rPr>
                <w:szCs w:val="21"/>
              </w:rPr>
            </w:pPr>
            <w:r>
              <w:rPr>
                <w:szCs w:val="21"/>
              </w:rPr>
              <w:t>Few minutes per scenario</w:t>
            </w:r>
          </w:p>
        </w:tc>
      </w:tr>
      <w:tr w:rsidR="00065F8F" w14:paraId="7C7E8959" w14:textId="77777777" w:rsidTr="00B055C1">
        <w:tc>
          <w:tcPr>
            <w:tcW w:w="3317" w:type="dxa"/>
          </w:tcPr>
          <w:p w14:paraId="351CE2B7" w14:textId="77777777" w:rsidR="00065F8F" w:rsidRDefault="00065F8F" w:rsidP="004E00F3">
            <w:pPr>
              <w:jc w:val="left"/>
              <w:rPr>
                <w:szCs w:val="21"/>
              </w:rPr>
            </w:pPr>
            <w:proofErr w:type="spellStart"/>
            <w:r w:rsidRPr="00436AED">
              <w:rPr>
                <w:szCs w:val="21"/>
              </w:rPr>
              <w:t>Sub_Futuresim</w:t>
            </w:r>
            <w:proofErr w:type="spellEnd"/>
            <w:r w:rsidRPr="00436AED">
              <w:rPr>
                <w:szCs w:val="21"/>
              </w:rPr>
              <w:t xml:space="preserve">_ </w:t>
            </w:r>
            <w:proofErr w:type="spellStart"/>
            <w:r w:rsidRPr="00BC7A10">
              <w:rPr>
                <w:szCs w:val="21"/>
              </w:rPr>
              <w:t>biocurve</w:t>
            </w:r>
            <w:proofErr w:type="spellEnd"/>
          </w:p>
        </w:tc>
        <w:tc>
          <w:tcPr>
            <w:tcW w:w="1675" w:type="dxa"/>
          </w:tcPr>
          <w:p w14:paraId="30324FFD" w14:textId="77777777" w:rsidR="00065F8F" w:rsidRDefault="00065F8F" w:rsidP="004E00F3">
            <w:pPr>
              <w:jc w:val="left"/>
              <w:rPr>
                <w:szCs w:val="21"/>
              </w:rPr>
            </w:pPr>
            <w:r>
              <w:rPr>
                <w:szCs w:val="21"/>
              </w:rPr>
              <w:t>Biomass potential supply curve calculation</w:t>
            </w:r>
          </w:p>
        </w:tc>
        <w:tc>
          <w:tcPr>
            <w:tcW w:w="1728" w:type="dxa"/>
          </w:tcPr>
          <w:p w14:paraId="56B1A1DD" w14:textId="599EA0EA" w:rsidR="00065F8F" w:rsidRDefault="00065F8F" w:rsidP="004E00F3">
            <w:pPr>
              <w:jc w:val="left"/>
              <w:rPr>
                <w:szCs w:val="21"/>
              </w:rPr>
            </w:pPr>
            <w:r>
              <w:rPr>
                <w:szCs w:val="21"/>
              </w:rPr>
              <w:t>On</w:t>
            </w:r>
          </w:p>
        </w:tc>
        <w:tc>
          <w:tcPr>
            <w:tcW w:w="1038" w:type="dxa"/>
          </w:tcPr>
          <w:p w14:paraId="153357A8" w14:textId="0A6EC614" w:rsidR="00065F8F" w:rsidRDefault="00065F8F" w:rsidP="004E00F3">
            <w:pPr>
              <w:jc w:val="left"/>
              <w:rPr>
                <w:szCs w:val="21"/>
              </w:rPr>
            </w:pPr>
            <w:r>
              <w:rPr>
                <w:szCs w:val="21"/>
              </w:rPr>
              <w:t>On/off</w:t>
            </w:r>
          </w:p>
        </w:tc>
        <w:tc>
          <w:tcPr>
            <w:tcW w:w="4208" w:type="dxa"/>
          </w:tcPr>
          <w:p w14:paraId="6DB68B17" w14:textId="77777777" w:rsidR="00065F8F" w:rsidRDefault="00065F8F" w:rsidP="004E00F3">
            <w:pPr>
              <w:jc w:val="left"/>
              <w:rPr>
                <w:szCs w:val="21"/>
              </w:rPr>
            </w:pPr>
            <w:r>
              <w:rPr>
                <w:rFonts w:hint="eastAsia"/>
                <w:szCs w:val="21"/>
              </w:rPr>
              <w:t>B</w:t>
            </w:r>
            <w:r>
              <w:rPr>
                <w:szCs w:val="21"/>
              </w:rPr>
              <w:t>iomass potential curve calculation. This switch belongs to “</w:t>
            </w:r>
            <w:proofErr w:type="spellStart"/>
            <w:r>
              <w:rPr>
                <w:szCs w:val="21"/>
              </w:rPr>
              <w:t>Futuresim</w:t>
            </w:r>
            <w:proofErr w:type="spellEnd"/>
            <w:r>
              <w:rPr>
                <w:szCs w:val="21"/>
              </w:rPr>
              <w:t>” and normally can be kept turn on</w:t>
            </w:r>
          </w:p>
        </w:tc>
        <w:tc>
          <w:tcPr>
            <w:tcW w:w="2026" w:type="dxa"/>
          </w:tcPr>
          <w:p w14:paraId="0F02E100" w14:textId="77777777" w:rsidR="00065F8F" w:rsidRDefault="00065F8F" w:rsidP="004E00F3">
            <w:pPr>
              <w:jc w:val="left"/>
              <w:rPr>
                <w:szCs w:val="21"/>
              </w:rPr>
            </w:pPr>
            <w:r>
              <w:rPr>
                <w:szCs w:val="21"/>
              </w:rPr>
              <w:t>Few minutes per scenario</w:t>
            </w:r>
          </w:p>
        </w:tc>
      </w:tr>
      <w:tr w:rsidR="00065F8F" w14:paraId="631C062D" w14:textId="77777777" w:rsidTr="00B055C1">
        <w:tc>
          <w:tcPr>
            <w:tcW w:w="3317" w:type="dxa"/>
          </w:tcPr>
          <w:p w14:paraId="1D681F0F" w14:textId="77777777" w:rsidR="00065F8F" w:rsidRDefault="00065F8F" w:rsidP="004E00F3">
            <w:pPr>
              <w:jc w:val="left"/>
              <w:rPr>
                <w:szCs w:val="21"/>
              </w:rPr>
            </w:pPr>
            <w:proofErr w:type="spellStart"/>
            <w:r w:rsidRPr="00673356">
              <w:rPr>
                <w:szCs w:val="21"/>
              </w:rPr>
              <w:t>ScenMerge</w:t>
            </w:r>
            <w:proofErr w:type="spellEnd"/>
          </w:p>
        </w:tc>
        <w:tc>
          <w:tcPr>
            <w:tcW w:w="1675" w:type="dxa"/>
          </w:tcPr>
          <w:p w14:paraId="3E7C4283" w14:textId="77777777" w:rsidR="00065F8F" w:rsidRDefault="00065F8F" w:rsidP="004E00F3">
            <w:pPr>
              <w:jc w:val="left"/>
              <w:rPr>
                <w:szCs w:val="21"/>
              </w:rPr>
            </w:pPr>
            <w:r>
              <w:rPr>
                <w:szCs w:val="21"/>
              </w:rPr>
              <w:t>Merge results</w:t>
            </w:r>
          </w:p>
        </w:tc>
        <w:tc>
          <w:tcPr>
            <w:tcW w:w="1728" w:type="dxa"/>
          </w:tcPr>
          <w:p w14:paraId="09319A5B" w14:textId="439FB017" w:rsidR="00065F8F" w:rsidRDefault="00065F8F" w:rsidP="004E00F3">
            <w:pPr>
              <w:jc w:val="left"/>
              <w:rPr>
                <w:szCs w:val="21"/>
              </w:rPr>
            </w:pPr>
            <w:r>
              <w:rPr>
                <w:szCs w:val="21"/>
              </w:rPr>
              <w:t>On</w:t>
            </w:r>
          </w:p>
        </w:tc>
        <w:tc>
          <w:tcPr>
            <w:tcW w:w="1038" w:type="dxa"/>
          </w:tcPr>
          <w:p w14:paraId="4010810B" w14:textId="634C825A" w:rsidR="00065F8F" w:rsidRDefault="00065F8F" w:rsidP="004E00F3">
            <w:pPr>
              <w:jc w:val="left"/>
              <w:rPr>
                <w:szCs w:val="21"/>
              </w:rPr>
            </w:pPr>
            <w:r>
              <w:rPr>
                <w:szCs w:val="21"/>
              </w:rPr>
              <w:t>On/off</w:t>
            </w:r>
          </w:p>
        </w:tc>
        <w:tc>
          <w:tcPr>
            <w:tcW w:w="4208" w:type="dxa"/>
          </w:tcPr>
          <w:p w14:paraId="54335A96" w14:textId="77777777" w:rsidR="00065F8F" w:rsidRDefault="00065F8F" w:rsidP="004E00F3">
            <w:pPr>
              <w:jc w:val="left"/>
              <w:rPr>
                <w:szCs w:val="21"/>
              </w:rPr>
            </w:pPr>
            <w:r>
              <w:rPr>
                <w:szCs w:val="21"/>
              </w:rPr>
              <w:t>Merging scenario results</w:t>
            </w:r>
          </w:p>
        </w:tc>
        <w:tc>
          <w:tcPr>
            <w:tcW w:w="2026" w:type="dxa"/>
          </w:tcPr>
          <w:p w14:paraId="5127134B" w14:textId="77777777" w:rsidR="00065F8F" w:rsidRDefault="00065F8F" w:rsidP="004E00F3">
            <w:pPr>
              <w:ind w:left="100" w:hangingChars="50" w:hanging="100"/>
              <w:jc w:val="left"/>
              <w:rPr>
                <w:szCs w:val="21"/>
              </w:rPr>
            </w:pPr>
            <w:r>
              <w:rPr>
                <w:szCs w:val="21"/>
              </w:rPr>
              <w:t>A few minutes per scenario (Without biomass supply curve calculation)</w:t>
            </w:r>
          </w:p>
        </w:tc>
      </w:tr>
      <w:tr w:rsidR="00065F8F" w14:paraId="0E32A906" w14:textId="77777777" w:rsidTr="00B055C1">
        <w:tc>
          <w:tcPr>
            <w:tcW w:w="3317" w:type="dxa"/>
          </w:tcPr>
          <w:p w14:paraId="4525D5B2" w14:textId="77777777" w:rsidR="00065F8F" w:rsidRDefault="00065F8F" w:rsidP="004E00F3">
            <w:pPr>
              <w:jc w:val="left"/>
              <w:rPr>
                <w:szCs w:val="21"/>
              </w:rPr>
            </w:pPr>
            <w:proofErr w:type="spellStart"/>
            <w:r w:rsidRPr="00965C18">
              <w:rPr>
                <w:szCs w:val="21"/>
              </w:rPr>
              <w:t>Sub_ScenMerge_BiocurveSort</w:t>
            </w:r>
            <w:proofErr w:type="spellEnd"/>
          </w:p>
        </w:tc>
        <w:tc>
          <w:tcPr>
            <w:tcW w:w="1675" w:type="dxa"/>
          </w:tcPr>
          <w:p w14:paraId="5783F656" w14:textId="77777777" w:rsidR="00065F8F" w:rsidRDefault="00065F8F" w:rsidP="004E00F3">
            <w:pPr>
              <w:jc w:val="left"/>
              <w:rPr>
                <w:szCs w:val="21"/>
              </w:rPr>
            </w:pPr>
            <w:r>
              <w:rPr>
                <w:rFonts w:hint="eastAsia"/>
                <w:szCs w:val="21"/>
              </w:rPr>
              <w:t>C</w:t>
            </w:r>
            <w:r>
              <w:rPr>
                <w:szCs w:val="21"/>
              </w:rPr>
              <w:t>alculate biomass supply curve</w:t>
            </w:r>
          </w:p>
        </w:tc>
        <w:tc>
          <w:tcPr>
            <w:tcW w:w="1728" w:type="dxa"/>
          </w:tcPr>
          <w:p w14:paraId="24E0A2E3" w14:textId="3963FEF3" w:rsidR="00065F8F" w:rsidRDefault="00065F8F" w:rsidP="004E00F3">
            <w:pPr>
              <w:jc w:val="left"/>
              <w:rPr>
                <w:szCs w:val="21"/>
              </w:rPr>
            </w:pPr>
            <w:r>
              <w:rPr>
                <w:szCs w:val="21"/>
              </w:rPr>
              <w:t>Off</w:t>
            </w:r>
          </w:p>
        </w:tc>
        <w:tc>
          <w:tcPr>
            <w:tcW w:w="1038" w:type="dxa"/>
          </w:tcPr>
          <w:p w14:paraId="7C8E37ED" w14:textId="7A0820D6" w:rsidR="00065F8F" w:rsidRDefault="00065F8F" w:rsidP="004E00F3">
            <w:pPr>
              <w:jc w:val="left"/>
              <w:rPr>
                <w:szCs w:val="21"/>
              </w:rPr>
            </w:pPr>
            <w:r>
              <w:rPr>
                <w:szCs w:val="21"/>
              </w:rPr>
              <w:t>On/off</w:t>
            </w:r>
          </w:p>
        </w:tc>
        <w:tc>
          <w:tcPr>
            <w:tcW w:w="4208" w:type="dxa"/>
          </w:tcPr>
          <w:p w14:paraId="77047482" w14:textId="77777777" w:rsidR="00065F8F" w:rsidRDefault="00065F8F" w:rsidP="004E00F3">
            <w:pPr>
              <w:jc w:val="left"/>
              <w:rPr>
                <w:szCs w:val="21"/>
              </w:rPr>
            </w:pPr>
            <w:r>
              <w:rPr>
                <w:rFonts w:hint="eastAsia"/>
                <w:szCs w:val="21"/>
              </w:rPr>
              <w:t>S</w:t>
            </w:r>
            <w:r>
              <w:rPr>
                <w:szCs w:val="21"/>
              </w:rPr>
              <w:t xml:space="preserve">ort biomass potential grids to compute biomass supply curve. </w:t>
            </w:r>
            <w:r w:rsidRPr="00D06254">
              <w:rPr>
                <w:szCs w:val="21"/>
              </w:rPr>
              <w:t>This switch belongs to “</w:t>
            </w:r>
            <w:proofErr w:type="spellStart"/>
            <w:r>
              <w:rPr>
                <w:szCs w:val="21"/>
              </w:rPr>
              <w:t>ScenMerge</w:t>
            </w:r>
            <w:proofErr w:type="spellEnd"/>
            <w:r w:rsidRPr="00D06254">
              <w:rPr>
                <w:szCs w:val="21"/>
              </w:rPr>
              <w:t>” and normally can be kept turn o</w:t>
            </w:r>
            <w:r>
              <w:rPr>
                <w:szCs w:val="21"/>
              </w:rPr>
              <w:t>ff.</w:t>
            </w:r>
          </w:p>
        </w:tc>
        <w:tc>
          <w:tcPr>
            <w:tcW w:w="2026" w:type="dxa"/>
          </w:tcPr>
          <w:p w14:paraId="00F69159" w14:textId="77777777" w:rsidR="00065F8F" w:rsidRDefault="00065F8F" w:rsidP="004E00F3">
            <w:pPr>
              <w:jc w:val="left"/>
              <w:rPr>
                <w:szCs w:val="21"/>
              </w:rPr>
            </w:pPr>
            <w:r>
              <w:rPr>
                <w:szCs w:val="21"/>
              </w:rPr>
              <w:t>3 hour per scenario</w:t>
            </w:r>
          </w:p>
        </w:tc>
      </w:tr>
      <w:tr w:rsidR="00065F8F" w14:paraId="75074148" w14:textId="77777777" w:rsidTr="00B055C1">
        <w:tc>
          <w:tcPr>
            <w:tcW w:w="3317" w:type="dxa"/>
          </w:tcPr>
          <w:p w14:paraId="488B0CAB" w14:textId="77777777" w:rsidR="00065F8F" w:rsidRDefault="00065F8F" w:rsidP="004E00F3">
            <w:pPr>
              <w:jc w:val="left"/>
              <w:rPr>
                <w:szCs w:val="21"/>
              </w:rPr>
            </w:pPr>
            <w:r w:rsidRPr="00D06254">
              <w:rPr>
                <w:szCs w:val="21"/>
              </w:rPr>
              <w:t>MergeResCSV4NC</w:t>
            </w:r>
          </w:p>
        </w:tc>
        <w:tc>
          <w:tcPr>
            <w:tcW w:w="1675" w:type="dxa"/>
          </w:tcPr>
          <w:p w14:paraId="1971D806" w14:textId="77777777" w:rsidR="00065F8F" w:rsidRDefault="00065F8F" w:rsidP="004E00F3">
            <w:pPr>
              <w:jc w:val="left"/>
              <w:rPr>
                <w:szCs w:val="21"/>
              </w:rPr>
            </w:pPr>
            <w:r>
              <w:rPr>
                <w:szCs w:val="21"/>
              </w:rPr>
              <w:t xml:space="preserve">Process results for making </w:t>
            </w:r>
            <w:proofErr w:type="spellStart"/>
            <w:r>
              <w:rPr>
                <w:szCs w:val="21"/>
              </w:rPr>
              <w:t>NetCDF</w:t>
            </w:r>
            <w:proofErr w:type="spellEnd"/>
            <w:r>
              <w:rPr>
                <w:szCs w:val="21"/>
              </w:rPr>
              <w:t xml:space="preserve"> files</w:t>
            </w:r>
          </w:p>
        </w:tc>
        <w:tc>
          <w:tcPr>
            <w:tcW w:w="1728" w:type="dxa"/>
          </w:tcPr>
          <w:p w14:paraId="5CED7A81" w14:textId="0C4EE90C" w:rsidR="00065F8F" w:rsidRDefault="00065F8F" w:rsidP="004E00F3">
            <w:pPr>
              <w:jc w:val="left"/>
              <w:rPr>
                <w:szCs w:val="21"/>
              </w:rPr>
            </w:pPr>
            <w:r>
              <w:rPr>
                <w:szCs w:val="21"/>
              </w:rPr>
              <w:t>On</w:t>
            </w:r>
          </w:p>
        </w:tc>
        <w:tc>
          <w:tcPr>
            <w:tcW w:w="1038" w:type="dxa"/>
          </w:tcPr>
          <w:p w14:paraId="3F791C85" w14:textId="61ADA05A" w:rsidR="00065F8F" w:rsidRDefault="00065F8F" w:rsidP="004E00F3">
            <w:pPr>
              <w:jc w:val="left"/>
              <w:rPr>
                <w:szCs w:val="21"/>
              </w:rPr>
            </w:pPr>
            <w:r>
              <w:rPr>
                <w:szCs w:val="21"/>
              </w:rPr>
              <w:t>On/off</w:t>
            </w:r>
          </w:p>
        </w:tc>
        <w:tc>
          <w:tcPr>
            <w:tcW w:w="4208" w:type="dxa"/>
          </w:tcPr>
          <w:p w14:paraId="2447F8F4" w14:textId="77777777" w:rsidR="00065F8F" w:rsidRDefault="00065F8F" w:rsidP="004E00F3">
            <w:pPr>
              <w:jc w:val="left"/>
              <w:rPr>
                <w:szCs w:val="21"/>
              </w:rPr>
            </w:pPr>
            <w:r>
              <w:rPr>
                <w:rFonts w:hint="eastAsia"/>
                <w:szCs w:val="21"/>
              </w:rPr>
              <w:t>T</w:t>
            </w:r>
            <w:r>
              <w:rPr>
                <w:szCs w:val="21"/>
              </w:rPr>
              <w:t xml:space="preserve">his process generates </w:t>
            </w:r>
            <w:proofErr w:type="spellStart"/>
            <w:r>
              <w:rPr>
                <w:szCs w:val="21"/>
              </w:rPr>
              <w:t>ascii</w:t>
            </w:r>
            <w:proofErr w:type="spellEnd"/>
            <w:r>
              <w:rPr>
                <w:szCs w:val="21"/>
              </w:rPr>
              <w:t xml:space="preserve"> files for making </w:t>
            </w:r>
            <w:proofErr w:type="spellStart"/>
            <w:r>
              <w:rPr>
                <w:szCs w:val="21"/>
              </w:rPr>
              <w:t>netcdf</w:t>
            </w:r>
            <w:proofErr w:type="spellEnd"/>
            <w:r>
              <w:rPr>
                <w:szCs w:val="21"/>
              </w:rPr>
              <w:t xml:space="preserve"> files. </w:t>
            </w:r>
          </w:p>
        </w:tc>
        <w:tc>
          <w:tcPr>
            <w:tcW w:w="2026" w:type="dxa"/>
          </w:tcPr>
          <w:p w14:paraId="78266BEC" w14:textId="77777777" w:rsidR="00065F8F" w:rsidRDefault="00065F8F" w:rsidP="004E00F3">
            <w:pPr>
              <w:jc w:val="left"/>
              <w:rPr>
                <w:szCs w:val="21"/>
              </w:rPr>
            </w:pPr>
            <w:r>
              <w:rPr>
                <w:rFonts w:hint="eastAsia"/>
                <w:szCs w:val="21"/>
              </w:rPr>
              <w:t>1</w:t>
            </w:r>
            <w:r>
              <w:rPr>
                <w:szCs w:val="21"/>
              </w:rPr>
              <w:t>5 minutes per scenario</w:t>
            </w:r>
          </w:p>
        </w:tc>
      </w:tr>
      <w:tr w:rsidR="00065F8F" w14:paraId="15787ECA" w14:textId="77777777" w:rsidTr="00B055C1">
        <w:tc>
          <w:tcPr>
            <w:tcW w:w="3317" w:type="dxa"/>
          </w:tcPr>
          <w:p w14:paraId="32604D6F" w14:textId="77777777" w:rsidR="00065F8F" w:rsidRDefault="00065F8F" w:rsidP="004E00F3">
            <w:pPr>
              <w:jc w:val="left"/>
              <w:rPr>
                <w:szCs w:val="21"/>
              </w:rPr>
            </w:pPr>
            <w:r w:rsidRPr="009D14AA">
              <w:rPr>
                <w:szCs w:val="21"/>
              </w:rPr>
              <w:t>Sub_MergeResCSV4NC_basecsv</w:t>
            </w:r>
          </w:p>
        </w:tc>
        <w:tc>
          <w:tcPr>
            <w:tcW w:w="1675" w:type="dxa"/>
          </w:tcPr>
          <w:p w14:paraId="338772EB" w14:textId="77777777" w:rsidR="00065F8F" w:rsidRDefault="00065F8F" w:rsidP="004E00F3">
            <w:pPr>
              <w:jc w:val="left"/>
              <w:rPr>
                <w:szCs w:val="21"/>
              </w:rPr>
            </w:pPr>
            <w:r>
              <w:rPr>
                <w:szCs w:val="21"/>
              </w:rPr>
              <w:t>Basic csv files</w:t>
            </w:r>
          </w:p>
        </w:tc>
        <w:tc>
          <w:tcPr>
            <w:tcW w:w="1728" w:type="dxa"/>
          </w:tcPr>
          <w:p w14:paraId="55CFCA1A" w14:textId="4A4F2E6D" w:rsidR="00065F8F" w:rsidRDefault="00065F8F" w:rsidP="004E00F3">
            <w:pPr>
              <w:jc w:val="left"/>
              <w:rPr>
                <w:szCs w:val="21"/>
              </w:rPr>
            </w:pPr>
            <w:r>
              <w:rPr>
                <w:rFonts w:hint="eastAsia"/>
                <w:szCs w:val="21"/>
              </w:rPr>
              <w:t>o</w:t>
            </w:r>
            <w:r>
              <w:rPr>
                <w:szCs w:val="21"/>
              </w:rPr>
              <w:t>n</w:t>
            </w:r>
          </w:p>
        </w:tc>
        <w:tc>
          <w:tcPr>
            <w:tcW w:w="1038" w:type="dxa"/>
          </w:tcPr>
          <w:p w14:paraId="6E5061CF" w14:textId="79232F05" w:rsidR="00065F8F" w:rsidRDefault="00065F8F" w:rsidP="004E00F3">
            <w:pPr>
              <w:jc w:val="left"/>
              <w:rPr>
                <w:szCs w:val="21"/>
              </w:rPr>
            </w:pPr>
            <w:r>
              <w:rPr>
                <w:szCs w:val="21"/>
              </w:rPr>
              <w:t>On/off</w:t>
            </w:r>
          </w:p>
        </w:tc>
        <w:tc>
          <w:tcPr>
            <w:tcW w:w="4208" w:type="dxa"/>
          </w:tcPr>
          <w:p w14:paraId="1CC52422" w14:textId="690968E6" w:rsidR="00065F8F" w:rsidRDefault="00065F8F" w:rsidP="004E00F3">
            <w:pPr>
              <w:jc w:val="left"/>
              <w:rPr>
                <w:szCs w:val="21"/>
              </w:rPr>
            </w:pPr>
            <w:r>
              <w:rPr>
                <w:rFonts w:hint="eastAsia"/>
                <w:szCs w:val="21"/>
              </w:rPr>
              <w:t>T</w:t>
            </w:r>
            <w:r>
              <w:rPr>
                <w:szCs w:val="21"/>
              </w:rPr>
              <w:t xml:space="preserve">his process computes basic data for the following </w:t>
            </w:r>
            <w:r>
              <w:rPr>
                <w:rFonts w:hint="eastAsia"/>
                <w:szCs w:val="21"/>
              </w:rPr>
              <w:t>o</w:t>
            </w:r>
            <w:r>
              <w:rPr>
                <w:szCs w:val="21"/>
              </w:rPr>
              <w:t xml:space="preserve">n calculation. This should be kept turn on normally </w:t>
            </w:r>
            <w:r w:rsidRPr="004056A6">
              <w:rPr>
                <w:szCs w:val="21"/>
              </w:rPr>
              <w:t>but needs to be run if you revised the results</w:t>
            </w:r>
          </w:p>
        </w:tc>
        <w:tc>
          <w:tcPr>
            <w:tcW w:w="2026" w:type="dxa"/>
          </w:tcPr>
          <w:p w14:paraId="5207EF69" w14:textId="77777777" w:rsidR="00065F8F" w:rsidRDefault="00065F8F" w:rsidP="004E00F3">
            <w:pPr>
              <w:jc w:val="left"/>
              <w:rPr>
                <w:szCs w:val="21"/>
              </w:rPr>
            </w:pPr>
            <w:r>
              <w:rPr>
                <w:rFonts w:hint="eastAsia"/>
                <w:szCs w:val="21"/>
              </w:rPr>
              <w:t>3</w:t>
            </w:r>
            <w:r>
              <w:rPr>
                <w:szCs w:val="21"/>
              </w:rPr>
              <w:t>0 minutes</w:t>
            </w:r>
          </w:p>
        </w:tc>
      </w:tr>
      <w:tr w:rsidR="00065F8F" w14:paraId="5D6A358B" w14:textId="77777777" w:rsidTr="00B055C1">
        <w:tc>
          <w:tcPr>
            <w:tcW w:w="3317" w:type="dxa"/>
          </w:tcPr>
          <w:p w14:paraId="4AA4D796" w14:textId="77777777" w:rsidR="00065F8F" w:rsidRDefault="00065F8F" w:rsidP="004E00F3">
            <w:pPr>
              <w:jc w:val="left"/>
              <w:rPr>
                <w:szCs w:val="21"/>
              </w:rPr>
            </w:pPr>
            <w:r w:rsidRPr="009D14AA">
              <w:rPr>
                <w:szCs w:val="21"/>
              </w:rPr>
              <w:t>Sub_MergeResCSV4NC_</w:t>
            </w:r>
            <w:r w:rsidRPr="00636AC7">
              <w:rPr>
                <w:szCs w:val="21"/>
              </w:rPr>
              <w:t>lumip</w:t>
            </w:r>
          </w:p>
        </w:tc>
        <w:tc>
          <w:tcPr>
            <w:tcW w:w="1675" w:type="dxa"/>
          </w:tcPr>
          <w:p w14:paraId="30EF64EB" w14:textId="77777777" w:rsidR="00065F8F" w:rsidRDefault="00065F8F" w:rsidP="004E00F3">
            <w:pPr>
              <w:jc w:val="left"/>
              <w:rPr>
                <w:szCs w:val="21"/>
              </w:rPr>
            </w:pPr>
            <w:r>
              <w:rPr>
                <w:szCs w:val="21"/>
              </w:rPr>
              <w:t xml:space="preserve">For LUMIP </w:t>
            </w:r>
          </w:p>
        </w:tc>
        <w:tc>
          <w:tcPr>
            <w:tcW w:w="1728" w:type="dxa"/>
          </w:tcPr>
          <w:p w14:paraId="13427BF3" w14:textId="5A43AB25" w:rsidR="00065F8F" w:rsidRDefault="00065F8F" w:rsidP="004E00F3">
            <w:pPr>
              <w:jc w:val="left"/>
              <w:rPr>
                <w:szCs w:val="21"/>
              </w:rPr>
            </w:pPr>
            <w:r>
              <w:rPr>
                <w:szCs w:val="21"/>
              </w:rPr>
              <w:t>On</w:t>
            </w:r>
          </w:p>
        </w:tc>
        <w:tc>
          <w:tcPr>
            <w:tcW w:w="1038" w:type="dxa"/>
          </w:tcPr>
          <w:p w14:paraId="6AFF5386" w14:textId="00BDFA93" w:rsidR="00065F8F" w:rsidRDefault="00065F8F" w:rsidP="004E00F3">
            <w:pPr>
              <w:jc w:val="left"/>
              <w:rPr>
                <w:szCs w:val="21"/>
              </w:rPr>
            </w:pPr>
            <w:r>
              <w:rPr>
                <w:szCs w:val="21"/>
              </w:rPr>
              <w:t>On/off</w:t>
            </w:r>
          </w:p>
        </w:tc>
        <w:tc>
          <w:tcPr>
            <w:tcW w:w="4208" w:type="dxa"/>
          </w:tcPr>
          <w:p w14:paraId="603438CF" w14:textId="77777777" w:rsidR="00065F8F" w:rsidRDefault="00065F8F" w:rsidP="004E00F3">
            <w:pPr>
              <w:jc w:val="left"/>
              <w:rPr>
                <w:szCs w:val="21"/>
              </w:rPr>
            </w:pPr>
            <w:r>
              <w:rPr>
                <w:rFonts w:hint="eastAsia"/>
                <w:szCs w:val="21"/>
              </w:rPr>
              <w:t>F</w:t>
            </w:r>
            <w:r>
              <w:rPr>
                <w:szCs w:val="21"/>
              </w:rPr>
              <w:t>or LUMIP data format generation. This switch belongs to “</w:t>
            </w:r>
            <w:r w:rsidRPr="009D14AA">
              <w:rPr>
                <w:szCs w:val="21"/>
              </w:rPr>
              <w:t>MergeResCSV4NC</w:t>
            </w:r>
            <w:r>
              <w:rPr>
                <w:szCs w:val="21"/>
              </w:rPr>
              <w:t>” and “</w:t>
            </w:r>
            <w:proofErr w:type="spellStart"/>
            <w:r>
              <w:rPr>
                <w:szCs w:val="21"/>
              </w:rPr>
              <w:t>netcdfgen</w:t>
            </w:r>
            <w:proofErr w:type="spellEnd"/>
            <w:r>
              <w:rPr>
                <w:szCs w:val="21"/>
              </w:rPr>
              <w:t>”, and normally can be kept turn on.</w:t>
            </w:r>
          </w:p>
        </w:tc>
        <w:tc>
          <w:tcPr>
            <w:tcW w:w="2026" w:type="dxa"/>
          </w:tcPr>
          <w:p w14:paraId="4E74443A" w14:textId="77777777" w:rsidR="00065F8F" w:rsidRDefault="00065F8F" w:rsidP="004E00F3">
            <w:pPr>
              <w:jc w:val="left"/>
              <w:rPr>
                <w:szCs w:val="21"/>
              </w:rPr>
            </w:pPr>
            <w:r>
              <w:rPr>
                <w:szCs w:val="21"/>
              </w:rPr>
              <w:t>A few minutes per scenario</w:t>
            </w:r>
          </w:p>
        </w:tc>
      </w:tr>
      <w:tr w:rsidR="00065F8F" w14:paraId="603BA9B1" w14:textId="77777777" w:rsidTr="00B055C1">
        <w:tc>
          <w:tcPr>
            <w:tcW w:w="3317" w:type="dxa"/>
          </w:tcPr>
          <w:p w14:paraId="4E94F27B" w14:textId="77777777" w:rsidR="00065F8F" w:rsidRDefault="00065F8F" w:rsidP="004E00F3">
            <w:pPr>
              <w:jc w:val="left"/>
              <w:rPr>
                <w:szCs w:val="21"/>
              </w:rPr>
            </w:pPr>
            <w:r w:rsidRPr="009D14AA">
              <w:rPr>
                <w:szCs w:val="21"/>
              </w:rPr>
              <w:t>Sub_MergeResCSV4NC_</w:t>
            </w:r>
            <w:r w:rsidRPr="00612E0A">
              <w:rPr>
                <w:szCs w:val="21"/>
              </w:rPr>
              <w:t>BTC3option</w:t>
            </w:r>
          </w:p>
        </w:tc>
        <w:tc>
          <w:tcPr>
            <w:tcW w:w="1675" w:type="dxa"/>
          </w:tcPr>
          <w:p w14:paraId="4327427C" w14:textId="77777777" w:rsidR="00065F8F" w:rsidRDefault="00065F8F" w:rsidP="004E00F3">
            <w:pPr>
              <w:jc w:val="left"/>
              <w:rPr>
                <w:szCs w:val="21"/>
              </w:rPr>
            </w:pPr>
            <w:r>
              <w:rPr>
                <w:szCs w:val="21"/>
              </w:rPr>
              <w:t>For BTC study</w:t>
            </w:r>
          </w:p>
        </w:tc>
        <w:tc>
          <w:tcPr>
            <w:tcW w:w="1728" w:type="dxa"/>
          </w:tcPr>
          <w:p w14:paraId="0A368606" w14:textId="57BE6522" w:rsidR="00065F8F" w:rsidRDefault="00065F8F" w:rsidP="004E00F3">
            <w:pPr>
              <w:jc w:val="left"/>
              <w:rPr>
                <w:szCs w:val="21"/>
              </w:rPr>
            </w:pPr>
            <w:r>
              <w:rPr>
                <w:szCs w:val="21"/>
              </w:rPr>
              <w:t>On</w:t>
            </w:r>
          </w:p>
        </w:tc>
        <w:tc>
          <w:tcPr>
            <w:tcW w:w="1038" w:type="dxa"/>
          </w:tcPr>
          <w:p w14:paraId="542E54CE" w14:textId="7657326D" w:rsidR="00065F8F" w:rsidRDefault="00065F8F" w:rsidP="004E00F3">
            <w:pPr>
              <w:jc w:val="left"/>
              <w:rPr>
                <w:szCs w:val="21"/>
              </w:rPr>
            </w:pPr>
            <w:r>
              <w:rPr>
                <w:szCs w:val="21"/>
              </w:rPr>
              <w:t>On/off</w:t>
            </w:r>
          </w:p>
        </w:tc>
        <w:tc>
          <w:tcPr>
            <w:tcW w:w="4208" w:type="dxa"/>
          </w:tcPr>
          <w:p w14:paraId="107840CD" w14:textId="77777777" w:rsidR="00065F8F" w:rsidRDefault="00065F8F" w:rsidP="004E00F3">
            <w:pPr>
              <w:jc w:val="left"/>
              <w:rPr>
                <w:szCs w:val="21"/>
              </w:rPr>
            </w:pPr>
            <w:r>
              <w:rPr>
                <w:rFonts w:hint="eastAsia"/>
                <w:szCs w:val="21"/>
              </w:rPr>
              <w:t>F</w:t>
            </w:r>
            <w:r>
              <w:rPr>
                <w:szCs w:val="21"/>
              </w:rPr>
              <w:t xml:space="preserve">or </w:t>
            </w:r>
            <w:proofErr w:type="spellStart"/>
            <w:r>
              <w:rPr>
                <w:szCs w:val="21"/>
              </w:rPr>
              <w:t>Luclare</w:t>
            </w:r>
            <w:proofErr w:type="spellEnd"/>
            <w:r>
              <w:rPr>
                <w:szCs w:val="21"/>
              </w:rPr>
              <w:t xml:space="preserve"> et al. 2020 Bending the curve study data format generation. This switch belongs to </w:t>
            </w:r>
            <w:r>
              <w:rPr>
                <w:szCs w:val="21"/>
              </w:rPr>
              <w:lastRenderedPageBreak/>
              <w:t>“</w:t>
            </w:r>
            <w:r w:rsidRPr="009D14AA">
              <w:rPr>
                <w:szCs w:val="21"/>
              </w:rPr>
              <w:t>MergeResCSV4NC</w:t>
            </w:r>
            <w:r>
              <w:rPr>
                <w:szCs w:val="21"/>
              </w:rPr>
              <w:t>” and “</w:t>
            </w:r>
            <w:proofErr w:type="spellStart"/>
            <w:r>
              <w:rPr>
                <w:szCs w:val="21"/>
              </w:rPr>
              <w:t>netcdfgen</w:t>
            </w:r>
            <w:proofErr w:type="spellEnd"/>
            <w:r>
              <w:rPr>
                <w:szCs w:val="21"/>
              </w:rPr>
              <w:t>”, and normally can be kept turn on.</w:t>
            </w:r>
          </w:p>
        </w:tc>
        <w:tc>
          <w:tcPr>
            <w:tcW w:w="2026" w:type="dxa"/>
          </w:tcPr>
          <w:p w14:paraId="705AA367" w14:textId="77777777" w:rsidR="00065F8F" w:rsidRDefault="00065F8F" w:rsidP="004E00F3">
            <w:pPr>
              <w:jc w:val="left"/>
              <w:rPr>
                <w:szCs w:val="21"/>
              </w:rPr>
            </w:pPr>
            <w:r>
              <w:rPr>
                <w:szCs w:val="21"/>
              </w:rPr>
              <w:lastRenderedPageBreak/>
              <w:t>A few minutes per scenario</w:t>
            </w:r>
          </w:p>
        </w:tc>
      </w:tr>
      <w:tr w:rsidR="00065F8F" w14:paraId="0A8DE484" w14:textId="77777777" w:rsidTr="00B055C1">
        <w:tc>
          <w:tcPr>
            <w:tcW w:w="3317" w:type="dxa"/>
          </w:tcPr>
          <w:p w14:paraId="6BE9CE21" w14:textId="77777777" w:rsidR="00065F8F" w:rsidRDefault="00065F8F" w:rsidP="004E00F3">
            <w:pPr>
              <w:jc w:val="left"/>
              <w:rPr>
                <w:szCs w:val="21"/>
              </w:rPr>
            </w:pPr>
            <w:r w:rsidRPr="009D14AA">
              <w:rPr>
                <w:szCs w:val="21"/>
              </w:rPr>
              <w:t>Sub_MergeResCSV4NC_</w:t>
            </w:r>
            <w:r w:rsidRPr="009D4225">
              <w:rPr>
                <w:szCs w:val="21"/>
              </w:rPr>
              <w:t>ssprcp</w:t>
            </w:r>
          </w:p>
        </w:tc>
        <w:tc>
          <w:tcPr>
            <w:tcW w:w="1675" w:type="dxa"/>
          </w:tcPr>
          <w:p w14:paraId="0395B83C" w14:textId="77777777" w:rsidR="00065F8F" w:rsidRDefault="00065F8F" w:rsidP="004E00F3">
            <w:pPr>
              <w:jc w:val="left"/>
              <w:rPr>
                <w:szCs w:val="21"/>
              </w:rPr>
            </w:pPr>
            <w:r>
              <w:rPr>
                <w:szCs w:val="21"/>
              </w:rPr>
              <w:t xml:space="preserve">For </w:t>
            </w:r>
            <w:r>
              <w:rPr>
                <w:rFonts w:hint="eastAsia"/>
                <w:szCs w:val="21"/>
              </w:rPr>
              <w:t>A</w:t>
            </w:r>
            <w:r>
              <w:rPr>
                <w:szCs w:val="21"/>
              </w:rPr>
              <w:t>IM SSP-RCP data</w:t>
            </w:r>
          </w:p>
        </w:tc>
        <w:tc>
          <w:tcPr>
            <w:tcW w:w="1728" w:type="dxa"/>
          </w:tcPr>
          <w:p w14:paraId="291C9418" w14:textId="79EE50E3" w:rsidR="00065F8F" w:rsidRDefault="00065F8F" w:rsidP="004E00F3">
            <w:pPr>
              <w:jc w:val="left"/>
              <w:rPr>
                <w:szCs w:val="21"/>
              </w:rPr>
            </w:pPr>
            <w:r>
              <w:rPr>
                <w:szCs w:val="21"/>
              </w:rPr>
              <w:t>On</w:t>
            </w:r>
          </w:p>
        </w:tc>
        <w:tc>
          <w:tcPr>
            <w:tcW w:w="1038" w:type="dxa"/>
          </w:tcPr>
          <w:p w14:paraId="21C98D2C" w14:textId="7D57B736" w:rsidR="00065F8F" w:rsidRDefault="00065F8F" w:rsidP="004E00F3">
            <w:pPr>
              <w:jc w:val="left"/>
              <w:rPr>
                <w:szCs w:val="21"/>
              </w:rPr>
            </w:pPr>
            <w:r>
              <w:rPr>
                <w:szCs w:val="21"/>
              </w:rPr>
              <w:t>On/off</w:t>
            </w:r>
          </w:p>
        </w:tc>
        <w:tc>
          <w:tcPr>
            <w:tcW w:w="4208" w:type="dxa"/>
          </w:tcPr>
          <w:p w14:paraId="4C398D60" w14:textId="77777777" w:rsidR="00065F8F" w:rsidRDefault="00065F8F" w:rsidP="004E00F3">
            <w:pPr>
              <w:jc w:val="left"/>
              <w:rPr>
                <w:szCs w:val="21"/>
              </w:rPr>
            </w:pPr>
            <w:r>
              <w:rPr>
                <w:rFonts w:hint="eastAsia"/>
                <w:szCs w:val="21"/>
              </w:rPr>
              <w:t>F</w:t>
            </w:r>
            <w:r>
              <w:rPr>
                <w:szCs w:val="21"/>
              </w:rPr>
              <w:t>or Fujimori et al. 2018 data format generation. This switch belongs to “</w:t>
            </w:r>
            <w:r w:rsidRPr="009D14AA">
              <w:rPr>
                <w:szCs w:val="21"/>
              </w:rPr>
              <w:t>MergeResCSV4NC</w:t>
            </w:r>
            <w:r>
              <w:rPr>
                <w:szCs w:val="21"/>
              </w:rPr>
              <w:t>” and “</w:t>
            </w:r>
            <w:proofErr w:type="spellStart"/>
            <w:r>
              <w:rPr>
                <w:szCs w:val="21"/>
              </w:rPr>
              <w:t>netcdfgen</w:t>
            </w:r>
            <w:proofErr w:type="spellEnd"/>
            <w:r>
              <w:rPr>
                <w:szCs w:val="21"/>
              </w:rPr>
              <w:t xml:space="preserve">”, and normally can be kept turn on. </w:t>
            </w:r>
          </w:p>
        </w:tc>
        <w:tc>
          <w:tcPr>
            <w:tcW w:w="2026" w:type="dxa"/>
          </w:tcPr>
          <w:p w14:paraId="56F18526" w14:textId="77777777" w:rsidR="00065F8F" w:rsidRDefault="00065F8F" w:rsidP="004E00F3">
            <w:pPr>
              <w:jc w:val="left"/>
              <w:rPr>
                <w:szCs w:val="21"/>
              </w:rPr>
            </w:pPr>
            <w:r>
              <w:rPr>
                <w:szCs w:val="21"/>
              </w:rPr>
              <w:t>A few minutes per scenario</w:t>
            </w:r>
          </w:p>
        </w:tc>
      </w:tr>
      <w:tr w:rsidR="00065F8F" w14:paraId="54D191A1" w14:textId="77777777" w:rsidTr="00B055C1">
        <w:tc>
          <w:tcPr>
            <w:tcW w:w="3317" w:type="dxa"/>
          </w:tcPr>
          <w:p w14:paraId="00844A0A" w14:textId="77777777" w:rsidR="00065F8F" w:rsidRDefault="00065F8F" w:rsidP="004E00F3">
            <w:pPr>
              <w:jc w:val="left"/>
              <w:rPr>
                <w:szCs w:val="21"/>
              </w:rPr>
            </w:pPr>
            <w:r w:rsidRPr="002416B4">
              <w:rPr>
                <w:szCs w:val="21"/>
              </w:rPr>
              <w:t>Sub_MergeResCSV4NC_bioyielcal</w:t>
            </w:r>
          </w:p>
        </w:tc>
        <w:tc>
          <w:tcPr>
            <w:tcW w:w="1675" w:type="dxa"/>
          </w:tcPr>
          <w:p w14:paraId="6E1909F1" w14:textId="77777777" w:rsidR="00065F8F" w:rsidRDefault="00065F8F" w:rsidP="004E00F3">
            <w:pPr>
              <w:jc w:val="left"/>
              <w:rPr>
                <w:szCs w:val="21"/>
              </w:rPr>
            </w:pPr>
            <w:r>
              <w:rPr>
                <w:szCs w:val="21"/>
              </w:rPr>
              <w:t>For bioenergy yield</w:t>
            </w:r>
          </w:p>
        </w:tc>
        <w:tc>
          <w:tcPr>
            <w:tcW w:w="1728" w:type="dxa"/>
          </w:tcPr>
          <w:p w14:paraId="13A8F76B" w14:textId="623DDCB1" w:rsidR="00065F8F" w:rsidRDefault="00065F8F" w:rsidP="004E00F3">
            <w:pPr>
              <w:jc w:val="left"/>
              <w:rPr>
                <w:szCs w:val="21"/>
              </w:rPr>
            </w:pPr>
            <w:r>
              <w:rPr>
                <w:szCs w:val="21"/>
              </w:rPr>
              <w:t>On</w:t>
            </w:r>
          </w:p>
        </w:tc>
        <w:tc>
          <w:tcPr>
            <w:tcW w:w="1038" w:type="dxa"/>
          </w:tcPr>
          <w:p w14:paraId="519F581D" w14:textId="09977D27" w:rsidR="00065F8F" w:rsidRDefault="00065F8F" w:rsidP="004E00F3">
            <w:pPr>
              <w:jc w:val="left"/>
              <w:rPr>
                <w:szCs w:val="21"/>
              </w:rPr>
            </w:pPr>
            <w:r>
              <w:rPr>
                <w:szCs w:val="21"/>
              </w:rPr>
              <w:t>On/off</w:t>
            </w:r>
          </w:p>
        </w:tc>
        <w:tc>
          <w:tcPr>
            <w:tcW w:w="4208" w:type="dxa"/>
          </w:tcPr>
          <w:p w14:paraId="690435C3" w14:textId="77777777" w:rsidR="00065F8F" w:rsidRDefault="00065F8F" w:rsidP="004E00F3">
            <w:pPr>
              <w:jc w:val="left"/>
              <w:rPr>
                <w:szCs w:val="21"/>
              </w:rPr>
            </w:pPr>
            <w:r>
              <w:rPr>
                <w:rFonts w:hint="eastAsia"/>
                <w:szCs w:val="21"/>
              </w:rPr>
              <w:t>F</w:t>
            </w:r>
            <w:r>
              <w:rPr>
                <w:szCs w:val="21"/>
              </w:rPr>
              <w:t>or bioenergy potential yield calculation. This switch belongs to “</w:t>
            </w:r>
            <w:r w:rsidRPr="009D14AA">
              <w:rPr>
                <w:szCs w:val="21"/>
              </w:rPr>
              <w:t>MergeResCSV4NC</w:t>
            </w:r>
            <w:r>
              <w:rPr>
                <w:szCs w:val="21"/>
              </w:rPr>
              <w:t>” and “</w:t>
            </w:r>
            <w:proofErr w:type="spellStart"/>
            <w:r>
              <w:rPr>
                <w:szCs w:val="21"/>
              </w:rPr>
              <w:t>netcdfgen</w:t>
            </w:r>
            <w:proofErr w:type="spellEnd"/>
            <w:r>
              <w:rPr>
                <w:szCs w:val="21"/>
              </w:rPr>
              <w:t>”, and normally can be kept turn on.</w:t>
            </w:r>
          </w:p>
        </w:tc>
        <w:tc>
          <w:tcPr>
            <w:tcW w:w="2026" w:type="dxa"/>
          </w:tcPr>
          <w:p w14:paraId="618F62E3" w14:textId="77777777" w:rsidR="00065F8F" w:rsidRDefault="00065F8F" w:rsidP="004E00F3">
            <w:pPr>
              <w:jc w:val="left"/>
              <w:rPr>
                <w:szCs w:val="21"/>
              </w:rPr>
            </w:pPr>
            <w:r>
              <w:rPr>
                <w:szCs w:val="21"/>
              </w:rPr>
              <w:t>A few minutes per scenario</w:t>
            </w:r>
          </w:p>
        </w:tc>
      </w:tr>
      <w:tr w:rsidR="00065F8F" w14:paraId="2C7FAFDA" w14:textId="77777777" w:rsidTr="00B055C1">
        <w:tc>
          <w:tcPr>
            <w:tcW w:w="3317" w:type="dxa"/>
          </w:tcPr>
          <w:p w14:paraId="06CCAE4D" w14:textId="77777777" w:rsidR="00065F8F" w:rsidRDefault="00065F8F" w:rsidP="004E00F3">
            <w:pPr>
              <w:jc w:val="left"/>
              <w:rPr>
                <w:szCs w:val="21"/>
              </w:rPr>
            </w:pPr>
            <w:proofErr w:type="spellStart"/>
            <w:r w:rsidRPr="00991498">
              <w:rPr>
                <w:szCs w:val="21"/>
              </w:rPr>
              <w:t>netcdfgen</w:t>
            </w:r>
            <w:proofErr w:type="spellEnd"/>
          </w:p>
        </w:tc>
        <w:tc>
          <w:tcPr>
            <w:tcW w:w="1675" w:type="dxa"/>
          </w:tcPr>
          <w:p w14:paraId="75476728" w14:textId="77777777" w:rsidR="00065F8F" w:rsidRDefault="00065F8F" w:rsidP="004E00F3">
            <w:pPr>
              <w:jc w:val="left"/>
              <w:rPr>
                <w:szCs w:val="21"/>
              </w:rPr>
            </w:pPr>
            <w:r>
              <w:rPr>
                <w:rFonts w:hint="eastAsia"/>
                <w:szCs w:val="21"/>
              </w:rPr>
              <w:t>M</w:t>
            </w:r>
            <w:r>
              <w:rPr>
                <w:szCs w:val="21"/>
              </w:rPr>
              <w:t xml:space="preserve">ake </w:t>
            </w:r>
            <w:proofErr w:type="spellStart"/>
            <w:r>
              <w:rPr>
                <w:szCs w:val="21"/>
              </w:rPr>
              <w:t>NetCDF</w:t>
            </w:r>
            <w:proofErr w:type="spellEnd"/>
            <w:r>
              <w:rPr>
                <w:szCs w:val="21"/>
              </w:rPr>
              <w:t xml:space="preserve"> files</w:t>
            </w:r>
          </w:p>
        </w:tc>
        <w:tc>
          <w:tcPr>
            <w:tcW w:w="1728" w:type="dxa"/>
          </w:tcPr>
          <w:p w14:paraId="7C118D0E" w14:textId="2B3CA590" w:rsidR="00065F8F" w:rsidRDefault="00065F8F" w:rsidP="004E00F3">
            <w:pPr>
              <w:jc w:val="left"/>
              <w:rPr>
                <w:szCs w:val="21"/>
              </w:rPr>
            </w:pPr>
            <w:r>
              <w:rPr>
                <w:szCs w:val="21"/>
              </w:rPr>
              <w:t>On</w:t>
            </w:r>
          </w:p>
        </w:tc>
        <w:tc>
          <w:tcPr>
            <w:tcW w:w="1038" w:type="dxa"/>
          </w:tcPr>
          <w:p w14:paraId="4F4D69A8" w14:textId="11A18254" w:rsidR="00065F8F" w:rsidRDefault="00065F8F" w:rsidP="004E00F3">
            <w:pPr>
              <w:jc w:val="left"/>
              <w:rPr>
                <w:szCs w:val="21"/>
              </w:rPr>
            </w:pPr>
            <w:r>
              <w:rPr>
                <w:szCs w:val="21"/>
              </w:rPr>
              <w:t>On/off</w:t>
            </w:r>
          </w:p>
        </w:tc>
        <w:tc>
          <w:tcPr>
            <w:tcW w:w="4208" w:type="dxa"/>
          </w:tcPr>
          <w:p w14:paraId="67DB433F" w14:textId="77777777" w:rsidR="00065F8F" w:rsidRDefault="00065F8F" w:rsidP="004E00F3">
            <w:pPr>
              <w:jc w:val="left"/>
              <w:rPr>
                <w:szCs w:val="21"/>
              </w:rPr>
            </w:pPr>
            <w:r>
              <w:rPr>
                <w:szCs w:val="21"/>
              </w:rPr>
              <w:t xml:space="preserve">Making </w:t>
            </w:r>
            <w:proofErr w:type="spellStart"/>
            <w:r>
              <w:rPr>
                <w:szCs w:val="21"/>
              </w:rPr>
              <w:t>netcdf</w:t>
            </w:r>
            <w:proofErr w:type="spellEnd"/>
            <w:r>
              <w:rPr>
                <w:szCs w:val="21"/>
              </w:rPr>
              <w:t xml:space="preserve"> files. </w:t>
            </w:r>
          </w:p>
        </w:tc>
        <w:tc>
          <w:tcPr>
            <w:tcW w:w="2026" w:type="dxa"/>
          </w:tcPr>
          <w:p w14:paraId="61AFB355" w14:textId="77777777" w:rsidR="00065F8F" w:rsidRDefault="00065F8F" w:rsidP="004E00F3">
            <w:pPr>
              <w:jc w:val="left"/>
              <w:rPr>
                <w:szCs w:val="21"/>
              </w:rPr>
            </w:pPr>
            <w:r>
              <w:rPr>
                <w:rFonts w:hint="eastAsia"/>
                <w:szCs w:val="21"/>
              </w:rPr>
              <w:t>1</w:t>
            </w:r>
            <w:r>
              <w:rPr>
                <w:szCs w:val="21"/>
              </w:rPr>
              <w:t>5 minutes per scenario</w:t>
            </w:r>
          </w:p>
        </w:tc>
      </w:tr>
      <w:tr w:rsidR="00065F8F" w14:paraId="20CC7BC4" w14:textId="77777777" w:rsidTr="00B055C1">
        <w:tc>
          <w:tcPr>
            <w:tcW w:w="3317" w:type="dxa"/>
          </w:tcPr>
          <w:p w14:paraId="398A0E38" w14:textId="77777777" w:rsidR="00065F8F" w:rsidRDefault="00065F8F" w:rsidP="004E00F3">
            <w:pPr>
              <w:jc w:val="left"/>
              <w:rPr>
                <w:szCs w:val="21"/>
              </w:rPr>
            </w:pPr>
            <w:proofErr w:type="spellStart"/>
            <w:r w:rsidRPr="00D858E0">
              <w:rPr>
                <w:szCs w:val="21"/>
              </w:rPr>
              <w:t>sub_netcdfgen_projectname</w:t>
            </w:r>
            <w:proofErr w:type="spellEnd"/>
          </w:p>
        </w:tc>
        <w:tc>
          <w:tcPr>
            <w:tcW w:w="1675" w:type="dxa"/>
          </w:tcPr>
          <w:p w14:paraId="005053E3" w14:textId="77777777" w:rsidR="00065F8F" w:rsidRDefault="00065F8F" w:rsidP="004E00F3">
            <w:pPr>
              <w:jc w:val="left"/>
              <w:rPr>
                <w:szCs w:val="21"/>
              </w:rPr>
            </w:pPr>
            <w:r>
              <w:rPr>
                <w:szCs w:val="21"/>
              </w:rPr>
              <w:t>Name of projects</w:t>
            </w:r>
          </w:p>
        </w:tc>
        <w:tc>
          <w:tcPr>
            <w:tcW w:w="1728" w:type="dxa"/>
          </w:tcPr>
          <w:p w14:paraId="55C8789A" w14:textId="6F477E76" w:rsidR="00065F8F" w:rsidRDefault="00065F8F" w:rsidP="004E00F3">
            <w:pPr>
              <w:jc w:val="left"/>
              <w:rPr>
                <w:szCs w:val="21"/>
              </w:rPr>
            </w:pPr>
            <w:r>
              <w:rPr>
                <w:rFonts w:hint="eastAsia"/>
                <w:szCs w:val="21"/>
              </w:rPr>
              <w:t>B</w:t>
            </w:r>
            <w:r>
              <w:rPr>
                <w:szCs w:val="21"/>
              </w:rPr>
              <w:t>TC</w:t>
            </w:r>
          </w:p>
        </w:tc>
        <w:tc>
          <w:tcPr>
            <w:tcW w:w="1038" w:type="dxa"/>
          </w:tcPr>
          <w:p w14:paraId="24AEE144" w14:textId="331207F8" w:rsidR="00065F8F" w:rsidRDefault="00065F8F" w:rsidP="004E00F3">
            <w:pPr>
              <w:jc w:val="left"/>
              <w:rPr>
                <w:szCs w:val="21"/>
              </w:rPr>
            </w:pPr>
            <w:r>
              <w:rPr>
                <w:rFonts w:hint="eastAsia"/>
                <w:szCs w:val="21"/>
              </w:rPr>
              <w:t>a</w:t>
            </w:r>
            <w:r>
              <w:rPr>
                <w:szCs w:val="21"/>
              </w:rPr>
              <w:t>ny</w:t>
            </w:r>
          </w:p>
        </w:tc>
        <w:tc>
          <w:tcPr>
            <w:tcW w:w="4208" w:type="dxa"/>
          </w:tcPr>
          <w:p w14:paraId="6404B137" w14:textId="77777777" w:rsidR="00065F8F" w:rsidRDefault="00065F8F" w:rsidP="004E00F3">
            <w:pPr>
              <w:jc w:val="left"/>
              <w:rPr>
                <w:szCs w:val="21"/>
              </w:rPr>
            </w:pPr>
            <w:r>
              <w:rPr>
                <w:szCs w:val="21"/>
              </w:rPr>
              <w:t>Name of project for BTC format</w:t>
            </w:r>
            <w:r w:rsidRPr="00343504">
              <w:rPr>
                <w:szCs w:val="21"/>
              </w:rPr>
              <w:t>. This switch belongs to “</w:t>
            </w:r>
            <w:proofErr w:type="spellStart"/>
            <w:r>
              <w:rPr>
                <w:szCs w:val="21"/>
              </w:rPr>
              <w:t>netcdfgen</w:t>
            </w:r>
            <w:proofErr w:type="spellEnd"/>
            <w:r w:rsidRPr="00343504">
              <w:rPr>
                <w:szCs w:val="21"/>
              </w:rPr>
              <w:t>” and normally can be kept turn on.</w:t>
            </w:r>
          </w:p>
        </w:tc>
        <w:tc>
          <w:tcPr>
            <w:tcW w:w="2026" w:type="dxa"/>
          </w:tcPr>
          <w:p w14:paraId="230F6618" w14:textId="77777777" w:rsidR="00065F8F" w:rsidRDefault="00065F8F" w:rsidP="004E00F3">
            <w:pPr>
              <w:jc w:val="left"/>
              <w:rPr>
                <w:szCs w:val="21"/>
              </w:rPr>
            </w:pPr>
            <w:r>
              <w:rPr>
                <w:rFonts w:hint="eastAsia"/>
                <w:szCs w:val="21"/>
              </w:rPr>
              <w:t>-</w:t>
            </w:r>
          </w:p>
        </w:tc>
      </w:tr>
      <w:tr w:rsidR="00065F8F" w14:paraId="015ABC54" w14:textId="77777777" w:rsidTr="00B055C1">
        <w:tc>
          <w:tcPr>
            <w:tcW w:w="3317" w:type="dxa"/>
          </w:tcPr>
          <w:p w14:paraId="5FB4C7E5" w14:textId="6B4FEB19" w:rsidR="00065F8F" w:rsidRDefault="00251C05" w:rsidP="004E00F3">
            <w:pPr>
              <w:jc w:val="left"/>
              <w:rPr>
                <w:szCs w:val="21"/>
              </w:rPr>
            </w:pPr>
            <w:r>
              <w:rPr>
                <w:szCs w:val="21"/>
              </w:rPr>
              <w:t>gdx4png</w:t>
            </w:r>
          </w:p>
        </w:tc>
        <w:tc>
          <w:tcPr>
            <w:tcW w:w="1675" w:type="dxa"/>
          </w:tcPr>
          <w:p w14:paraId="35659726" w14:textId="77777777" w:rsidR="00065F8F" w:rsidRDefault="00065F8F" w:rsidP="004E00F3">
            <w:pPr>
              <w:jc w:val="left"/>
              <w:rPr>
                <w:szCs w:val="21"/>
              </w:rPr>
            </w:pPr>
            <w:r w:rsidRPr="005A3C10">
              <w:rPr>
                <w:szCs w:val="21"/>
              </w:rPr>
              <w:t>Process results for making PNG map files</w:t>
            </w:r>
          </w:p>
        </w:tc>
        <w:tc>
          <w:tcPr>
            <w:tcW w:w="1728" w:type="dxa"/>
          </w:tcPr>
          <w:p w14:paraId="60B874DB" w14:textId="1DA4D9C1" w:rsidR="00065F8F" w:rsidRDefault="00065F8F" w:rsidP="004E00F3">
            <w:pPr>
              <w:jc w:val="left"/>
              <w:rPr>
                <w:szCs w:val="21"/>
              </w:rPr>
            </w:pPr>
            <w:r>
              <w:rPr>
                <w:szCs w:val="21"/>
              </w:rPr>
              <w:t>On</w:t>
            </w:r>
          </w:p>
        </w:tc>
        <w:tc>
          <w:tcPr>
            <w:tcW w:w="1038" w:type="dxa"/>
          </w:tcPr>
          <w:p w14:paraId="1564696B" w14:textId="5EEA61D8" w:rsidR="00065F8F" w:rsidRDefault="00065F8F" w:rsidP="004E00F3">
            <w:pPr>
              <w:jc w:val="left"/>
              <w:rPr>
                <w:szCs w:val="21"/>
              </w:rPr>
            </w:pPr>
            <w:r>
              <w:rPr>
                <w:szCs w:val="21"/>
              </w:rPr>
              <w:t>On/off</w:t>
            </w:r>
          </w:p>
        </w:tc>
        <w:tc>
          <w:tcPr>
            <w:tcW w:w="4208" w:type="dxa"/>
          </w:tcPr>
          <w:p w14:paraId="482CF4D4" w14:textId="65A1E733" w:rsidR="00065F8F" w:rsidRDefault="00065F8F" w:rsidP="004E00F3">
            <w:pPr>
              <w:jc w:val="left"/>
              <w:rPr>
                <w:szCs w:val="21"/>
              </w:rPr>
            </w:pPr>
            <w:r>
              <w:rPr>
                <w:rFonts w:hint="eastAsia"/>
                <w:szCs w:val="21"/>
              </w:rPr>
              <w:t>D</w:t>
            </w:r>
            <w:r>
              <w:rPr>
                <w:szCs w:val="21"/>
              </w:rPr>
              <w:t xml:space="preserve">ata processing for </w:t>
            </w:r>
            <w:proofErr w:type="spellStart"/>
            <w:r>
              <w:rPr>
                <w:szCs w:val="21"/>
              </w:rPr>
              <w:t>png</w:t>
            </w:r>
            <w:proofErr w:type="spellEnd"/>
            <w:r>
              <w:rPr>
                <w:szCs w:val="21"/>
              </w:rPr>
              <w:t xml:space="preserve"> maps. </w:t>
            </w:r>
            <w:r w:rsidR="009540D2">
              <w:rPr>
                <w:szCs w:val="21"/>
              </w:rPr>
              <w:t xml:space="preserve">If </w:t>
            </w:r>
            <w:r w:rsidR="00D17D6E">
              <w:rPr>
                <w:szCs w:val="21"/>
              </w:rPr>
              <w:t>“</w:t>
            </w:r>
            <w:r w:rsidR="009540D2">
              <w:rPr>
                <w:szCs w:val="21"/>
              </w:rPr>
              <w:t>global</w:t>
            </w:r>
            <w:proofErr w:type="gramStart"/>
            <w:r w:rsidR="00D17D6E">
              <w:rPr>
                <w:szCs w:val="21"/>
              </w:rPr>
              <w:t xml:space="preserve">“ </w:t>
            </w:r>
            <w:r w:rsidR="009540D2">
              <w:rPr>
                <w:szCs w:val="21"/>
              </w:rPr>
              <w:t>switch</w:t>
            </w:r>
            <w:proofErr w:type="gramEnd"/>
            <w:r w:rsidR="009540D2">
              <w:rPr>
                <w:szCs w:val="21"/>
              </w:rPr>
              <w:t xml:space="preserve"> is on, then </w:t>
            </w:r>
            <w:r w:rsidR="00D17D6E">
              <w:rPr>
                <w:szCs w:val="21"/>
              </w:rPr>
              <w:t>only world map is made. If you would like to make specific regional map, turn off “global” switch and specifies the regional codes in “</w:t>
            </w:r>
            <w:proofErr w:type="spellStart"/>
            <w:r w:rsidR="00D17D6E">
              <w:rPr>
                <w:szCs w:val="21"/>
              </w:rPr>
              <w:t>CoutryC</w:t>
            </w:r>
            <w:proofErr w:type="spellEnd"/>
            <w:r w:rsidR="00D17D6E">
              <w:rPr>
                <w:szCs w:val="21"/>
              </w:rPr>
              <w:t>”</w:t>
            </w:r>
          </w:p>
        </w:tc>
        <w:tc>
          <w:tcPr>
            <w:tcW w:w="2026" w:type="dxa"/>
          </w:tcPr>
          <w:p w14:paraId="13290E12" w14:textId="77777777" w:rsidR="00065F8F" w:rsidRDefault="004A3100" w:rsidP="004E00F3">
            <w:pPr>
              <w:jc w:val="left"/>
              <w:rPr>
                <w:szCs w:val="21"/>
              </w:rPr>
            </w:pPr>
            <w:r>
              <w:rPr>
                <w:szCs w:val="21"/>
              </w:rPr>
              <w:t>Several seconds per year per scenario</w:t>
            </w:r>
          </w:p>
          <w:p w14:paraId="7FB94360" w14:textId="23DA923E" w:rsidR="000241D7" w:rsidRDefault="000241D7" w:rsidP="004E00F3">
            <w:pPr>
              <w:jc w:val="left"/>
              <w:rPr>
                <w:szCs w:val="21"/>
              </w:rPr>
            </w:pPr>
          </w:p>
        </w:tc>
      </w:tr>
      <w:tr w:rsidR="00973792" w14:paraId="1BCCA608" w14:textId="77777777" w:rsidTr="00B055C1">
        <w:tc>
          <w:tcPr>
            <w:tcW w:w="3317" w:type="dxa"/>
          </w:tcPr>
          <w:p w14:paraId="54CCE355" w14:textId="4E19E3E6" w:rsidR="00973792" w:rsidRPr="0005429A" w:rsidRDefault="00973792" w:rsidP="004E00F3">
            <w:pPr>
              <w:jc w:val="left"/>
              <w:rPr>
                <w:szCs w:val="21"/>
              </w:rPr>
            </w:pPr>
            <w:r w:rsidRPr="00973792">
              <w:rPr>
                <w:szCs w:val="21"/>
              </w:rPr>
              <w:t>sub_</w:t>
            </w:r>
            <w:r w:rsidR="004572C8">
              <w:rPr>
                <w:szCs w:val="21"/>
              </w:rPr>
              <w:t xml:space="preserve"> gdx4png</w:t>
            </w:r>
            <w:r w:rsidRPr="00973792">
              <w:rPr>
                <w:szCs w:val="21"/>
              </w:rPr>
              <w:t>_dif</w:t>
            </w:r>
          </w:p>
        </w:tc>
        <w:tc>
          <w:tcPr>
            <w:tcW w:w="1675" w:type="dxa"/>
          </w:tcPr>
          <w:p w14:paraId="533A1DE7" w14:textId="25967ABF" w:rsidR="00973792" w:rsidRPr="005A3C10" w:rsidRDefault="001D7D1D" w:rsidP="004E00F3">
            <w:pPr>
              <w:jc w:val="left"/>
              <w:rPr>
                <w:szCs w:val="21"/>
              </w:rPr>
            </w:pPr>
            <w:r>
              <w:rPr>
                <w:szCs w:val="21"/>
              </w:rPr>
              <w:t>Difference from base year</w:t>
            </w:r>
          </w:p>
        </w:tc>
        <w:tc>
          <w:tcPr>
            <w:tcW w:w="1728" w:type="dxa"/>
          </w:tcPr>
          <w:p w14:paraId="779A0194" w14:textId="71F5A0E0" w:rsidR="00973792" w:rsidRDefault="001D7D1D" w:rsidP="004E00F3">
            <w:pPr>
              <w:jc w:val="left"/>
              <w:rPr>
                <w:szCs w:val="21"/>
              </w:rPr>
            </w:pPr>
            <w:r>
              <w:rPr>
                <w:rFonts w:hint="eastAsia"/>
                <w:szCs w:val="21"/>
              </w:rPr>
              <w:t>o</w:t>
            </w:r>
            <w:r w:rsidR="0086522B">
              <w:rPr>
                <w:szCs w:val="21"/>
              </w:rPr>
              <w:t>n</w:t>
            </w:r>
          </w:p>
        </w:tc>
        <w:tc>
          <w:tcPr>
            <w:tcW w:w="1038" w:type="dxa"/>
          </w:tcPr>
          <w:p w14:paraId="6A3B82B9" w14:textId="4787F875" w:rsidR="00973792" w:rsidRDefault="001D7D1D" w:rsidP="004E00F3">
            <w:pPr>
              <w:jc w:val="left"/>
              <w:rPr>
                <w:szCs w:val="21"/>
              </w:rPr>
            </w:pPr>
            <w:r>
              <w:rPr>
                <w:szCs w:val="21"/>
              </w:rPr>
              <w:t>On/off</w:t>
            </w:r>
          </w:p>
        </w:tc>
        <w:tc>
          <w:tcPr>
            <w:tcW w:w="4208" w:type="dxa"/>
          </w:tcPr>
          <w:p w14:paraId="0812EC12" w14:textId="074F44A5" w:rsidR="00973792" w:rsidRDefault="001D7D1D" w:rsidP="004E00F3">
            <w:pPr>
              <w:jc w:val="left"/>
              <w:rPr>
                <w:szCs w:val="21"/>
              </w:rPr>
            </w:pPr>
            <w:r>
              <w:rPr>
                <w:szCs w:val="21"/>
              </w:rPr>
              <w:t>This switch specifies whether the difference from base year is visualized or not</w:t>
            </w:r>
          </w:p>
        </w:tc>
        <w:tc>
          <w:tcPr>
            <w:tcW w:w="2026" w:type="dxa"/>
          </w:tcPr>
          <w:p w14:paraId="58F7217D" w14:textId="5E31FA40" w:rsidR="00973792" w:rsidRDefault="004A3100" w:rsidP="004E00F3">
            <w:pPr>
              <w:jc w:val="left"/>
              <w:rPr>
                <w:szCs w:val="21"/>
              </w:rPr>
            </w:pPr>
            <w:r>
              <w:rPr>
                <w:szCs w:val="21"/>
              </w:rPr>
              <w:t xml:space="preserve">Several seconds </w:t>
            </w:r>
            <w:r w:rsidR="001D7D1D">
              <w:rPr>
                <w:szCs w:val="21"/>
              </w:rPr>
              <w:t>per year per scenario</w:t>
            </w:r>
          </w:p>
        </w:tc>
      </w:tr>
      <w:tr w:rsidR="00065F8F" w14:paraId="1058E2EE" w14:textId="77777777" w:rsidTr="00B055C1">
        <w:tc>
          <w:tcPr>
            <w:tcW w:w="3317" w:type="dxa"/>
          </w:tcPr>
          <w:p w14:paraId="10F79F23" w14:textId="77777777" w:rsidR="00065F8F" w:rsidRPr="0005429A" w:rsidRDefault="00065F8F" w:rsidP="004E00F3">
            <w:pPr>
              <w:jc w:val="left"/>
              <w:rPr>
                <w:szCs w:val="21"/>
              </w:rPr>
            </w:pPr>
            <w:proofErr w:type="spellStart"/>
            <w:r w:rsidRPr="00B6756B">
              <w:rPr>
                <w:szCs w:val="21"/>
              </w:rPr>
              <w:t>YesrListFig</w:t>
            </w:r>
            <w:proofErr w:type="spellEnd"/>
          </w:p>
        </w:tc>
        <w:tc>
          <w:tcPr>
            <w:tcW w:w="1675" w:type="dxa"/>
          </w:tcPr>
          <w:p w14:paraId="06A0B32C" w14:textId="77777777" w:rsidR="00065F8F" w:rsidRPr="005A3C10" w:rsidRDefault="00065F8F" w:rsidP="004E00F3">
            <w:pPr>
              <w:jc w:val="left"/>
              <w:rPr>
                <w:szCs w:val="21"/>
              </w:rPr>
            </w:pPr>
            <w:r>
              <w:rPr>
                <w:rFonts w:hint="eastAsia"/>
                <w:szCs w:val="21"/>
              </w:rPr>
              <w:t>L</w:t>
            </w:r>
            <w:r>
              <w:rPr>
                <w:szCs w:val="21"/>
              </w:rPr>
              <w:t>ist of years for visualization</w:t>
            </w:r>
          </w:p>
        </w:tc>
        <w:tc>
          <w:tcPr>
            <w:tcW w:w="1728" w:type="dxa"/>
          </w:tcPr>
          <w:p w14:paraId="5FB9D121" w14:textId="676016F7" w:rsidR="00065F8F" w:rsidRDefault="00380A4B" w:rsidP="004E00F3">
            <w:pPr>
              <w:jc w:val="left"/>
              <w:rPr>
                <w:szCs w:val="21"/>
              </w:rPr>
            </w:pPr>
            <w:r>
              <w:rPr>
                <w:rFonts w:hint="eastAsia"/>
                <w:szCs w:val="21"/>
              </w:rPr>
              <w:t>2</w:t>
            </w:r>
            <w:r>
              <w:rPr>
                <w:szCs w:val="21"/>
              </w:rPr>
              <w:t>010 2050 2100</w:t>
            </w:r>
          </w:p>
        </w:tc>
        <w:tc>
          <w:tcPr>
            <w:tcW w:w="1038" w:type="dxa"/>
          </w:tcPr>
          <w:p w14:paraId="5E065977" w14:textId="25C05CEE" w:rsidR="00065F8F" w:rsidRDefault="00065F8F" w:rsidP="004E00F3">
            <w:pPr>
              <w:jc w:val="left"/>
              <w:rPr>
                <w:szCs w:val="21"/>
              </w:rPr>
            </w:pPr>
            <w:r>
              <w:rPr>
                <w:szCs w:val="21"/>
              </w:rPr>
              <w:t>Year (space separated)</w:t>
            </w:r>
          </w:p>
        </w:tc>
        <w:tc>
          <w:tcPr>
            <w:tcW w:w="4208" w:type="dxa"/>
          </w:tcPr>
          <w:p w14:paraId="34A30E73" w14:textId="77777777" w:rsidR="00065F8F" w:rsidRDefault="00065F8F" w:rsidP="004E00F3">
            <w:pPr>
              <w:jc w:val="left"/>
              <w:rPr>
                <w:szCs w:val="21"/>
              </w:rPr>
            </w:pPr>
            <w:r>
              <w:rPr>
                <w:rFonts w:hint="eastAsia"/>
                <w:szCs w:val="21"/>
              </w:rPr>
              <w:t>T</w:t>
            </w:r>
            <w:r>
              <w:rPr>
                <w:szCs w:val="21"/>
              </w:rPr>
              <w:t>his specifies the years that are targeted to make map. This belongs to “</w:t>
            </w:r>
            <w:proofErr w:type="spellStart"/>
            <w:r>
              <w:rPr>
                <w:szCs w:val="21"/>
              </w:rPr>
              <w:t>PNGmake</w:t>
            </w:r>
            <w:proofErr w:type="spellEnd"/>
            <w:r>
              <w:rPr>
                <w:szCs w:val="21"/>
              </w:rPr>
              <w:t xml:space="preserve">” and “plot” </w:t>
            </w:r>
          </w:p>
        </w:tc>
        <w:tc>
          <w:tcPr>
            <w:tcW w:w="2026" w:type="dxa"/>
          </w:tcPr>
          <w:p w14:paraId="6E6E1642" w14:textId="77777777" w:rsidR="00065F8F" w:rsidRDefault="00065F8F" w:rsidP="004E00F3">
            <w:pPr>
              <w:jc w:val="left"/>
              <w:rPr>
                <w:szCs w:val="21"/>
              </w:rPr>
            </w:pPr>
            <w:r>
              <w:rPr>
                <w:rFonts w:hint="eastAsia"/>
                <w:szCs w:val="21"/>
              </w:rPr>
              <w:t>-</w:t>
            </w:r>
          </w:p>
        </w:tc>
      </w:tr>
      <w:tr w:rsidR="00065F8F" w14:paraId="3D624330" w14:textId="77777777" w:rsidTr="00B055C1">
        <w:tc>
          <w:tcPr>
            <w:tcW w:w="3317" w:type="dxa"/>
          </w:tcPr>
          <w:p w14:paraId="3D068F2A" w14:textId="77777777" w:rsidR="00065F8F" w:rsidRPr="0005429A" w:rsidRDefault="00065F8F" w:rsidP="004E00F3">
            <w:pPr>
              <w:jc w:val="left"/>
              <w:rPr>
                <w:szCs w:val="21"/>
              </w:rPr>
            </w:pPr>
            <w:r>
              <w:rPr>
                <w:rFonts w:hint="eastAsia"/>
                <w:szCs w:val="21"/>
              </w:rPr>
              <w:t>p</w:t>
            </w:r>
            <w:r>
              <w:rPr>
                <w:szCs w:val="21"/>
              </w:rPr>
              <w:t>lot</w:t>
            </w:r>
          </w:p>
        </w:tc>
        <w:tc>
          <w:tcPr>
            <w:tcW w:w="1675" w:type="dxa"/>
          </w:tcPr>
          <w:p w14:paraId="3FAF1BC5" w14:textId="77777777" w:rsidR="00065F8F" w:rsidRPr="005A3C10" w:rsidRDefault="00065F8F" w:rsidP="004E00F3">
            <w:pPr>
              <w:jc w:val="left"/>
              <w:rPr>
                <w:szCs w:val="21"/>
              </w:rPr>
            </w:pPr>
            <w:r w:rsidRPr="000E78BF">
              <w:rPr>
                <w:szCs w:val="21"/>
              </w:rPr>
              <w:t>Plot PNG files</w:t>
            </w:r>
          </w:p>
        </w:tc>
        <w:tc>
          <w:tcPr>
            <w:tcW w:w="1728" w:type="dxa"/>
          </w:tcPr>
          <w:p w14:paraId="39955EEE" w14:textId="5D13BE52" w:rsidR="00065F8F" w:rsidRDefault="003C0CB3" w:rsidP="004E00F3">
            <w:pPr>
              <w:jc w:val="left"/>
              <w:rPr>
                <w:szCs w:val="21"/>
              </w:rPr>
            </w:pPr>
            <w:r>
              <w:rPr>
                <w:rFonts w:hint="eastAsia"/>
                <w:szCs w:val="21"/>
              </w:rPr>
              <w:t>o</w:t>
            </w:r>
            <w:r>
              <w:rPr>
                <w:szCs w:val="21"/>
              </w:rPr>
              <w:t>n</w:t>
            </w:r>
          </w:p>
        </w:tc>
        <w:tc>
          <w:tcPr>
            <w:tcW w:w="1038" w:type="dxa"/>
          </w:tcPr>
          <w:p w14:paraId="3BC9226B" w14:textId="47FFC0D4" w:rsidR="00065F8F" w:rsidRDefault="00065F8F" w:rsidP="004E00F3">
            <w:pPr>
              <w:jc w:val="left"/>
              <w:rPr>
                <w:szCs w:val="21"/>
              </w:rPr>
            </w:pPr>
            <w:r>
              <w:rPr>
                <w:szCs w:val="21"/>
              </w:rPr>
              <w:t>On/off</w:t>
            </w:r>
          </w:p>
        </w:tc>
        <w:tc>
          <w:tcPr>
            <w:tcW w:w="4208" w:type="dxa"/>
          </w:tcPr>
          <w:p w14:paraId="2E3A3226" w14:textId="77777777" w:rsidR="00065F8F" w:rsidRDefault="00065F8F" w:rsidP="004E00F3">
            <w:pPr>
              <w:jc w:val="left"/>
              <w:rPr>
                <w:szCs w:val="21"/>
              </w:rPr>
            </w:pPr>
            <w:r>
              <w:rPr>
                <w:rFonts w:hint="eastAsia"/>
                <w:szCs w:val="21"/>
              </w:rPr>
              <w:t>E</w:t>
            </w:r>
            <w:r>
              <w:rPr>
                <w:szCs w:val="21"/>
              </w:rPr>
              <w:t xml:space="preserve">xecute R code to generate </w:t>
            </w:r>
            <w:proofErr w:type="spellStart"/>
            <w:r>
              <w:rPr>
                <w:szCs w:val="21"/>
              </w:rPr>
              <w:t>png</w:t>
            </w:r>
            <w:proofErr w:type="spellEnd"/>
            <w:r>
              <w:rPr>
                <w:szCs w:val="21"/>
              </w:rPr>
              <w:t xml:space="preserve"> maps</w:t>
            </w:r>
          </w:p>
        </w:tc>
        <w:tc>
          <w:tcPr>
            <w:tcW w:w="2026" w:type="dxa"/>
          </w:tcPr>
          <w:p w14:paraId="09A29607" w14:textId="77777777" w:rsidR="00065F8F" w:rsidRDefault="00065F8F" w:rsidP="004E00F3">
            <w:pPr>
              <w:jc w:val="left"/>
              <w:rPr>
                <w:szCs w:val="21"/>
              </w:rPr>
            </w:pPr>
          </w:p>
        </w:tc>
      </w:tr>
      <w:tr w:rsidR="00065F8F" w14:paraId="649891CC" w14:textId="77777777" w:rsidTr="00B055C1">
        <w:tc>
          <w:tcPr>
            <w:tcW w:w="3317" w:type="dxa"/>
          </w:tcPr>
          <w:p w14:paraId="7DB86E90" w14:textId="77777777" w:rsidR="00065F8F" w:rsidRPr="0005429A" w:rsidRDefault="00065F8F" w:rsidP="004E00F3">
            <w:pPr>
              <w:jc w:val="left"/>
              <w:rPr>
                <w:szCs w:val="21"/>
              </w:rPr>
            </w:pPr>
          </w:p>
        </w:tc>
        <w:tc>
          <w:tcPr>
            <w:tcW w:w="1675" w:type="dxa"/>
          </w:tcPr>
          <w:p w14:paraId="27767A42" w14:textId="77777777" w:rsidR="00065F8F" w:rsidRPr="005A3C10" w:rsidRDefault="00065F8F" w:rsidP="004E00F3">
            <w:pPr>
              <w:jc w:val="left"/>
              <w:rPr>
                <w:szCs w:val="21"/>
              </w:rPr>
            </w:pPr>
          </w:p>
        </w:tc>
        <w:tc>
          <w:tcPr>
            <w:tcW w:w="1728" w:type="dxa"/>
          </w:tcPr>
          <w:p w14:paraId="13F1B3DD" w14:textId="77777777" w:rsidR="00065F8F" w:rsidRDefault="00065F8F" w:rsidP="004E00F3">
            <w:pPr>
              <w:jc w:val="left"/>
              <w:rPr>
                <w:szCs w:val="21"/>
              </w:rPr>
            </w:pPr>
          </w:p>
        </w:tc>
        <w:tc>
          <w:tcPr>
            <w:tcW w:w="1038" w:type="dxa"/>
          </w:tcPr>
          <w:p w14:paraId="073CF7D8" w14:textId="1E007E15" w:rsidR="00065F8F" w:rsidRDefault="00065F8F" w:rsidP="004E00F3">
            <w:pPr>
              <w:jc w:val="left"/>
              <w:rPr>
                <w:szCs w:val="21"/>
              </w:rPr>
            </w:pPr>
          </w:p>
        </w:tc>
        <w:tc>
          <w:tcPr>
            <w:tcW w:w="4208" w:type="dxa"/>
          </w:tcPr>
          <w:p w14:paraId="48FCBFFB" w14:textId="77777777" w:rsidR="00065F8F" w:rsidRDefault="00065F8F" w:rsidP="004E00F3">
            <w:pPr>
              <w:jc w:val="left"/>
              <w:rPr>
                <w:szCs w:val="21"/>
              </w:rPr>
            </w:pPr>
          </w:p>
        </w:tc>
        <w:tc>
          <w:tcPr>
            <w:tcW w:w="2026" w:type="dxa"/>
          </w:tcPr>
          <w:p w14:paraId="235DE7F6" w14:textId="77777777" w:rsidR="00065F8F" w:rsidRDefault="00065F8F" w:rsidP="004E00F3">
            <w:pPr>
              <w:jc w:val="left"/>
              <w:rPr>
                <w:szCs w:val="21"/>
              </w:rPr>
            </w:pPr>
          </w:p>
        </w:tc>
      </w:tr>
    </w:tbl>
    <w:p w14:paraId="4C1E193F" w14:textId="77777777" w:rsidR="00065F8F" w:rsidRDefault="00065F8F" w:rsidP="00065F8F">
      <w:pPr>
        <w:jc w:val="left"/>
        <w:rPr>
          <w:szCs w:val="21"/>
        </w:rPr>
      </w:pPr>
    </w:p>
    <w:p w14:paraId="28D58B8C" w14:textId="77777777" w:rsidR="00CF4C34" w:rsidRDefault="00CF4C34" w:rsidP="00424460">
      <w:pPr>
        <w:rPr>
          <w:szCs w:val="21"/>
        </w:rPr>
      </w:pPr>
    </w:p>
    <w:p w14:paraId="7DBC0F17" w14:textId="504CAEAA" w:rsidR="00CF4C34" w:rsidRPr="00D22151" w:rsidRDefault="00CF4C34" w:rsidP="00424460">
      <w:pPr>
        <w:rPr>
          <w:szCs w:val="21"/>
        </w:rPr>
        <w:sectPr w:rsidR="00CF4C34" w:rsidRPr="00D22151" w:rsidSect="004E00F3">
          <w:pgSz w:w="16838" w:h="11906" w:orient="landscape" w:code="9"/>
          <w:pgMar w:top="1418" w:right="1418" w:bottom="1418" w:left="1418" w:header="851" w:footer="992" w:gutter="0"/>
          <w:cols w:space="425"/>
          <w:docGrid w:type="lines" w:linePitch="328"/>
        </w:sectPr>
      </w:pPr>
    </w:p>
    <w:p w14:paraId="63DF6A13" w14:textId="77777777" w:rsidR="00EC0AAC" w:rsidRPr="00424460" w:rsidRDefault="00EC0AAC" w:rsidP="002506FD">
      <w:bookmarkStart w:id="87" w:name="_Toc45601849"/>
      <w:bookmarkStart w:id="88" w:name="_Toc45602331"/>
      <w:bookmarkStart w:id="89" w:name="_Toc45602783"/>
      <w:bookmarkStart w:id="90" w:name="_Toc45603969"/>
      <w:bookmarkStart w:id="91" w:name="_Toc45604456"/>
      <w:bookmarkStart w:id="92" w:name="_Toc45604934"/>
      <w:bookmarkStart w:id="93" w:name="_Toc45605405"/>
      <w:bookmarkStart w:id="94" w:name="_Toc45605865"/>
      <w:bookmarkStart w:id="95" w:name="_Toc45766098"/>
      <w:bookmarkStart w:id="96" w:name="_Toc51055495"/>
      <w:bookmarkStart w:id="97" w:name="_Toc45601850"/>
      <w:bookmarkStart w:id="98" w:name="_Toc45602332"/>
      <w:bookmarkStart w:id="99" w:name="_Toc45602784"/>
      <w:bookmarkStart w:id="100" w:name="_Toc45603970"/>
      <w:bookmarkStart w:id="101" w:name="_Toc45604457"/>
      <w:bookmarkStart w:id="102" w:name="_Toc45604935"/>
      <w:bookmarkStart w:id="103" w:name="_Toc45605406"/>
      <w:bookmarkStart w:id="104" w:name="_Toc45605866"/>
      <w:bookmarkStart w:id="105" w:name="_Toc45766099"/>
      <w:bookmarkStart w:id="106" w:name="_Toc51055496"/>
      <w:bookmarkStart w:id="107" w:name="_Toc45601851"/>
      <w:bookmarkStart w:id="108" w:name="_Toc45602333"/>
      <w:bookmarkStart w:id="109" w:name="_Toc45602785"/>
      <w:bookmarkStart w:id="110" w:name="_Toc45603971"/>
      <w:bookmarkStart w:id="111" w:name="_Toc45604458"/>
      <w:bookmarkStart w:id="112" w:name="_Toc45604936"/>
      <w:bookmarkStart w:id="113" w:name="_Toc45605407"/>
      <w:bookmarkStart w:id="114" w:name="_Toc45605867"/>
      <w:bookmarkStart w:id="115" w:name="_Toc45766100"/>
      <w:bookmarkStart w:id="116" w:name="_Toc51055497"/>
      <w:bookmarkStart w:id="117" w:name="_Toc45601852"/>
      <w:bookmarkStart w:id="118" w:name="_Toc45602334"/>
      <w:bookmarkStart w:id="119" w:name="_Toc45602786"/>
      <w:bookmarkStart w:id="120" w:name="_Toc45603972"/>
      <w:bookmarkStart w:id="121" w:name="_Toc45604459"/>
      <w:bookmarkStart w:id="122" w:name="_Toc45604937"/>
      <w:bookmarkStart w:id="123" w:name="_Toc45605408"/>
      <w:bookmarkStart w:id="124" w:name="_Toc45605868"/>
      <w:bookmarkStart w:id="125" w:name="_Toc45766101"/>
      <w:bookmarkStart w:id="126" w:name="_Toc51055498"/>
      <w:bookmarkStart w:id="127" w:name="_Toc45601853"/>
      <w:bookmarkStart w:id="128" w:name="_Toc45602335"/>
      <w:bookmarkStart w:id="129" w:name="_Toc45602787"/>
      <w:bookmarkStart w:id="130" w:name="_Toc45603973"/>
      <w:bookmarkStart w:id="131" w:name="_Toc45604460"/>
      <w:bookmarkStart w:id="132" w:name="_Toc45604938"/>
      <w:bookmarkStart w:id="133" w:name="_Toc45605409"/>
      <w:bookmarkStart w:id="134" w:name="_Toc45605869"/>
      <w:bookmarkStart w:id="135" w:name="_Toc45766102"/>
      <w:bookmarkStart w:id="136" w:name="_Toc51055499"/>
      <w:bookmarkStart w:id="137" w:name="_Toc45601854"/>
      <w:bookmarkStart w:id="138" w:name="_Toc45602336"/>
      <w:bookmarkStart w:id="139" w:name="_Toc45602788"/>
      <w:bookmarkStart w:id="140" w:name="_Toc45603974"/>
      <w:bookmarkStart w:id="141" w:name="_Toc45604461"/>
      <w:bookmarkStart w:id="142" w:name="_Toc45604939"/>
      <w:bookmarkStart w:id="143" w:name="_Toc45605410"/>
      <w:bookmarkStart w:id="144" w:name="_Toc45605870"/>
      <w:bookmarkStart w:id="145" w:name="_Toc45766103"/>
      <w:bookmarkStart w:id="146" w:name="_Toc51055500"/>
      <w:bookmarkStart w:id="147" w:name="_Toc45601855"/>
      <w:bookmarkStart w:id="148" w:name="_Toc45602337"/>
      <w:bookmarkStart w:id="149" w:name="_Toc45602789"/>
      <w:bookmarkStart w:id="150" w:name="_Toc45603975"/>
      <w:bookmarkStart w:id="151" w:name="_Toc45604462"/>
      <w:bookmarkStart w:id="152" w:name="_Toc45604940"/>
      <w:bookmarkStart w:id="153" w:name="_Toc45605411"/>
      <w:bookmarkStart w:id="154" w:name="_Toc45605871"/>
      <w:bookmarkStart w:id="155" w:name="_Toc45766104"/>
      <w:bookmarkStart w:id="156" w:name="_Toc51055501"/>
      <w:bookmarkStart w:id="157" w:name="_Toc45601856"/>
      <w:bookmarkStart w:id="158" w:name="_Toc45602338"/>
      <w:bookmarkStart w:id="159" w:name="_Toc45602790"/>
      <w:bookmarkStart w:id="160" w:name="_Toc45603976"/>
      <w:bookmarkStart w:id="161" w:name="_Toc45604463"/>
      <w:bookmarkStart w:id="162" w:name="_Toc45604941"/>
      <w:bookmarkStart w:id="163" w:name="_Toc45605412"/>
      <w:bookmarkStart w:id="164" w:name="_Toc45605872"/>
      <w:bookmarkStart w:id="165" w:name="_Toc45766105"/>
      <w:bookmarkStart w:id="166" w:name="_Toc51055502"/>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sectPr w:rsidR="00EC0AAC" w:rsidRPr="004244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32231" w14:textId="77777777" w:rsidR="00B22179" w:rsidRDefault="00B22179" w:rsidP="00424460">
      <w:r>
        <w:separator/>
      </w:r>
    </w:p>
  </w:endnote>
  <w:endnote w:type="continuationSeparator" w:id="0">
    <w:p w14:paraId="15A95E82" w14:textId="77777777" w:rsidR="00B22179" w:rsidRDefault="00B22179" w:rsidP="00424460">
      <w:r>
        <w:continuationSeparator/>
      </w:r>
    </w:p>
  </w:endnote>
  <w:endnote w:type="continuationNotice" w:id="1">
    <w:p w14:paraId="69DF7CA4" w14:textId="77777777" w:rsidR="00B22179" w:rsidRDefault="00B22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8639"/>
      <w:docPartObj>
        <w:docPartGallery w:val="Page Numbers (Bottom of Page)"/>
        <w:docPartUnique/>
      </w:docPartObj>
    </w:sdtPr>
    <w:sdtEndPr>
      <w:rPr>
        <w:noProof/>
      </w:rPr>
    </w:sdtEndPr>
    <w:sdtContent>
      <w:p w14:paraId="77478A8D" w14:textId="77777777" w:rsidR="00424460" w:rsidRDefault="00424460" w:rsidP="004E00F3">
        <w:pPr>
          <w:pStyle w:val="a4"/>
          <w:jc w:val="center"/>
        </w:pPr>
        <w:r>
          <w:fldChar w:fldCharType="begin"/>
        </w:r>
        <w:r>
          <w:instrText xml:space="preserve"> PAGE   \* MERGEFORMAT </w:instrText>
        </w:r>
        <w:r>
          <w:fldChar w:fldCharType="separate"/>
        </w:r>
        <w:r w:rsidR="00E51B22">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4939F" w14:textId="77777777" w:rsidR="00B22179" w:rsidRDefault="00B22179" w:rsidP="00424460">
      <w:r>
        <w:separator/>
      </w:r>
    </w:p>
  </w:footnote>
  <w:footnote w:type="continuationSeparator" w:id="0">
    <w:p w14:paraId="78723B42" w14:textId="77777777" w:rsidR="00B22179" w:rsidRDefault="00B22179" w:rsidP="00424460">
      <w:r>
        <w:continuationSeparator/>
      </w:r>
    </w:p>
  </w:footnote>
  <w:footnote w:type="continuationNotice" w:id="1">
    <w:p w14:paraId="44DAB91D" w14:textId="77777777" w:rsidR="00B22179" w:rsidRDefault="00B2217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07863DD4"/>
    <w:multiLevelType w:val="hybridMultilevel"/>
    <w:tmpl w:val="3D3A522E"/>
    <w:lvl w:ilvl="0" w:tplc="E390D148">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E85FF4"/>
    <w:multiLevelType w:val="hybridMultilevel"/>
    <w:tmpl w:val="D046CBC4"/>
    <w:lvl w:ilvl="0" w:tplc="5DE87EA8">
      <w:start w:val="1"/>
      <w:numFmt w:val="decimal"/>
      <w:lvlText w:val="[%1]"/>
      <w:lvlJc w:val="left"/>
      <w:pPr>
        <w:tabs>
          <w:tab w:val="num" w:pos="420"/>
        </w:tabs>
        <w:ind w:left="420" w:hanging="420"/>
      </w:pPr>
      <w:rPr>
        <w:rFonts w:hint="eastAsia"/>
      </w:rPr>
    </w:lvl>
    <w:lvl w:ilvl="1" w:tplc="00170409" w:tentative="1">
      <w:start w:val="1"/>
      <w:numFmt w:val="aiueoFullWidth"/>
      <w:lvlText w:val="(%2)"/>
      <w:lvlJc w:val="left"/>
      <w:pPr>
        <w:tabs>
          <w:tab w:val="num" w:pos="840"/>
        </w:tabs>
        <w:ind w:left="840" w:hanging="420"/>
      </w:pPr>
    </w:lvl>
    <w:lvl w:ilvl="2" w:tplc="00110409">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4" w15:restartNumberingAfterBreak="0">
    <w:nsid w:val="3CAB2DA4"/>
    <w:multiLevelType w:val="hybridMultilevel"/>
    <w:tmpl w:val="15A838FC"/>
    <w:lvl w:ilvl="0" w:tplc="AF9A9E34">
      <w:start w:val="1"/>
      <w:numFmt w:val="decimal"/>
      <w:lvlText w:val="(%1)"/>
      <w:lvlJc w:val="left"/>
      <w:pPr>
        <w:tabs>
          <w:tab w:val="num" w:pos="360"/>
        </w:tabs>
        <w:ind w:left="360" w:hanging="360"/>
      </w:pPr>
      <w:rPr>
        <w:rFonts w:hint="default"/>
      </w:rPr>
    </w:lvl>
    <w:lvl w:ilvl="1" w:tplc="00170409">
      <w:start w:val="1"/>
      <w:numFmt w:val="aiueoFullWidth"/>
      <w:lvlText w:val="(%2)"/>
      <w:lvlJc w:val="left"/>
      <w:pPr>
        <w:tabs>
          <w:tab w:val="num" w:pos="840"/>
        </w:tabs>
        <w:ind w:left="840" w:hanging="420"/>
      </w:pPr>
    </w:lvl>
    <w:lvl w:ilvl="2" w:tplc="00110409" w:tentative="1">
      <w:start w:val="1"/>
      <w:numFmt w:val="decimalEnclosedCircle"/>
      <w:lvlText w:val="%3"/>
      <w:lvlJc w:val="left"/>
      <w:pPr>
        <w:tabs>
          <w:tab w:val="num" w:pos="1260"/>
        </w:tabs>
        <w:ind w:left="1260" w:hanging="420"/>
      </w:pPr>
    </w:lvl>
    <w:lvl w:ilvl="3" w:tplc="000F0409" w:tentative="1">
      <w:start w:val="1"/>
      <w:numFmt w:val="decimal"/>
      <w:lvlText w:val="%4."/>
      <w:lvlJc w:val="left"/>
      <w:pPr>
        <w:tabs>
          <w:tab w:val="num" w:pos="1680"/>
        </w:tabs>
        <w:ind w:left="1680" w:hanging="420"/>
      </w:pPr>
    </w:lvl>
    <w:lvl w:ilvl="4" w:tplc="00170409" w:tentative="1">
      <w:start w:val="1"/>
      <w:numFmt w:val="aiueoFullWidth"/>
      <w:lvlText w:val="(%5)"/>
      <w:lvlJc w:val="left"/>
      <w:pPr>
        <w:tabs>
          <w:tab w:val="num" w:pos="2100"/>
        </w:tabs>
        <w:ind w:left="2100" w:hanging="420"/>
      </w:pPr>
    </w:lvl>
    <w:lvl w:ilvl="5" w:tplc="00110409" w:tentative="1">
      <w:start w:val="1"/>
      <w:numFmt w:val="decimalEnclosedCircle"/>
      <w:lvlText w:val="%6"/>
      <w:lvlJc w:val="left"/>
      <w:pPr>
        <w:tabs>
          <w:tab w:val="num" w:pos="2520"/>
        </w:tabs>
        <w:ind w:left="2520" w:hanging="420"/>
      </w:pPr>
    </w:lvl>
    <w:lvl w:ilvl="6" w:tplc="000F0409" w:tentative="1">
      <w:start w:val="1"/>
      <w:numFmt w:val="decimal"/>
      <w:lvlText w:val="%7."/>
      <w:lvlJc w:val="left"/>
      <w:pPr>
        <w:tabs>
          <w:tab w:val="num" w:pos="2940"/>
        </w:tabs>
        <w:ind w:left="2940" w:hanging="420"/>
      </w:pPr>
    </w:lvl>
    <w:lvl w:ilvl="7" w:tplc="00170409" w:tentative="1">
      <w:start w:val="1"/>
      <w:numFmt w:val="aiueoFullWidth"/>
      <w:lvlText w:val="(%8)"/>
      <w:lvlJc w:val="left"/>
      <w:pPr>
        <w:tabs>
          <w:tab w:val="num" w:pos="3360"/>
        </w:tabs>
        <w:ind w:left="3360" w:hanging="420"/>
      </w:pPr>
    </w:lvl>
    <w:lvl w:ilvl="8" w:tplc="00110409" w:tentative="1">
      <w:start w:val="1"/>
      <w:numFmt w:val="decimalEnclosedCircle"/>
      <w:lvlText w:val="%9"/>
      <w:lvlJc w:val="left"/>
      <w:pPr>
        <w:tabs>
          <w:tab w:val="num" w:pos="3780"/>
        </w:tabs>
        <w:ind w:left="3780" w:hanging="420"/>
      </w:pPr>
    </w:lvl>
  </w:abstractNum>
  <w:abstractNum w:abstractNumId="5" w15:restartNumberingAfterBreak="0">
    <w:nsid w:val="42D40561"/>
    <w:multiLevelType w:val="multilevel"/>
    <w:tmpl w:val="7520EB84"/>
    <w:styleLink w:val="a"/>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46BF5FE4"/>
    <w:multiLevelType w:val="multilevel"/>
    <w:tmpl w:val="C706ECF0"/>
    <w:styleLink w:val="1"/>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4EBF3DA0"/>
    <w:multiLevelType w:val="multilevel"/>
    <w:tmpl w:val="FFCCD786"/>
    <w:styleLink w:val="2"/>
    <w:lvl w:ilvl="0">
      <w:start w:val="1"/>
      <w:numFmt w:val="decimal"/>
      <w:lvlText w:val="%1."/>
      <w:lvlJc w:val="left"/>
      <w:pPr>
        <w:tabs>
          <w:tab w:val="num" w:pos="425"/>
        </w:tabs>
        <w:ind w:left="425" w:hanging="425"/>
      </w:pPr>
      <w:rPr>
        <w:rFonts w:eastAsia="ＭＳ 明朝" w:hint="eastAsia"/>
        <w:kern w:val="2"/>
        <w:sz w:val="21"/>
      </w:rPr>
    </w:lvl>
    <w:lvl w:ilvl="1">
      <w:start w:val="1"/>
      <w:numFmt w:val="decimal"/>
      <w:lvlText w:val="%1.%2."/>
      <w:lvlJc w:val="left"/>
      <w:pPr>
        <w:tabs>
          <w:tab w:val="num" w:pos="567"/>
        </w:tabs>
        <w:ind w:left="567" w:hanging="567"/>
      </w:pPr>
      <w:rPr>
        <w:rFonts w:hint="eastAsia"/>
        <w:kern w:val="2"/>
        <w:sz w:val="21"/>
      </w:rPr>
    </w:lvl>
    <w:lvl w:ilvl="2">
      <w:start w:val="1"/>
      <w:numFmt w:val="decimal"/>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F6171EA"/>
    <w:multiLevelType w:val="multilevel"/>
    <w:tmpl w:val="FFCCD786"/>
    <w:numStyleLink w:val="2"/>
  </w:abstractNum>
  <w:abstractNum w:abstractNumId="9" w15:restartNumberingAfterBreak="0">
    <w:nsid w:val="51BB3EF9"/>
    <w:multiLevelType w:val="multilevel"/>
    <w:tmpl w:val="A0708702"/>
    <w:lvl w:ilvl="0">
      <w:start w:val="1"/>
      <w:numFmt w:val="decimal"/>
      <w:pStyle w:val="10"/>
      <w:lvlText w:val="%1."/>
      <w:lvlJc w:val="left"/>
      <w:pPr>
        <w:tabs>
          <w:tab w:val="num" w:pos="425"/>
        </w:tabs>
        <w:ind w:left="425" w:hanging="425"/>
      </w:pPr>
      <w:rPr>
        <w:rFonts w:eastAsia="ＭＳ 明朝" w:hint="eastAsia"/>
        <w:kern w:val="2"/>
        <w:sz w:val="21"/>
      </w:rPr>
    </w:lvl>
    <w:lvl w:ilvl="1">
      <w:start w:val="1"/>
      <w:numFmt w:val="decimal"/>
      <w:pStyle w:val="20"/>
      <w:lvlText w:val="%1.%2."/>
      <w:lvlJc w:val="left"/>
      <w:pPr>
        <w:tabs>
          <w:tab w:val="num" w:pos="567"/>
        </w:tabs>
        <w:ind w:left="567" w:hanging="567"/>
      </w:pPr>
      <w:rPr>
        <w:rFonts w:hint="eastAsia"/>
        <w:kern w:val="2"/>
        <w:sz w:val="21"/>
      </w:rPr>
    </w:lvl>
    <w:lvl w:ilvl="2">
      <w:start w:val="1"/>
      <w:numFmt w:val="decimal"/>
      <w:pStyle w:val="3"/>
      <w:lvlText w:val="%1.%2.%3."/>
      <w:lvlJc w:val="left"/>
      <w:pPr>
        <w:tabs>
          <w:tab w:val="num" w:pos="709"/>
        </w:tabs>
        <w:ind w:left="709" w:hanging="709"/>
      </w:pPr>
      <w:rPr>
        <w:rFonts w:hint="eastAsia"/>
      </w:rPr>
    </w:lvl>
    <w:lvl w:ilvl="3">
      <w:start w:val="1"/>
      <w:numFmt w:val="decimal"/>
      <w:lvlText w:val="(%4)"/>
      <w:lvlJc w:val="left"/>
      <w:pPr>
        <w:tabs>
          <w:tab w:val="num" w:pos="454"/>
        </w:tabs>
        <w:ind w:left="454" w:hanging="454"/>
      </w:pPr>
      <w:rPr>
        <w:rFonts w:hint="eastAsia"/>
      </w:rPr>
    </w:lvl>
    <w:lvl w:ilvl="4">
      <w:start w:val="1"/>
      <w:numFmt w:val="decimal"/>
      <w:lvlText w:val="%5)"/>
      <w:lvlJc w:val="left"/>
      <w:pPr>
        <w:tabs>
          <w:tab w:val="num" w:pos="425"/>
        </w:tabs>
        <w:ind w:left="425" w:hanging="425"/>
      </w:pPr>
      <w:rPr>
        <w:rFonts w:hint="eastAsia"/>
      </w:rPr>
    </w:lvl>
    <w:lvl w:ilvl="5">
      <w:start w:val="1"/>
      <w:numFmt w:val="lowerLetter"/>
      <w:lvlText w:val="%6)"/>
      <w:lvlJc w:val="left"/>
      <w:pPr>
        <w:tabs>
          <w:tab w:val="num" w:pos="851"/>
        </w:tabs>
        <w:ind w:left="851" w:hanging="511"/>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5A7B5B9B"/>
    <w:multiLevelType w:val="hybridMultilevel"/>
    <w:tmpl w:val="462EC192"/>
    <w:lvl w:ilvl="0" w:tplc="FF2E519C">
      <w:start w:val="29"/>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E647284"/>
    <w:multiLevelType w:val="hybridMultilevel"/>
    <w:tmpl w:val="246E1588"/>
    <w:lvl w:ilvl="0" w:tplc="684A6E04">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6"/>
  </w:num>
  <w:num w:numId="4">
    <w:abstractNumId w:val="7"/>
  </w:num>
  <w:num w:numId="5">
    <w:abstractNumId w:val="4"/>
  </w:num>
  <w:num w:numId="6">
    <w:abstractNumId w:val="3"/>
  </w:num>
  <w:num w:numId="7">
    <w:abstractNumId w:val="10"/>
  </w:num>
  <w:num w:numId="8">
    <w:abstractNumId w:val="1"/>
  </w:num>
  <w:num w:numId="9">
    <w:abstractNumId w:val="11"/>
  </w:num>
  <w:num w:numId="10">
    <w:abstractNumId w:val="0"/>
  </w:num>
  <w:num w:numId="11">
    <w:abstractNumId w:val="2"/>
  </w:num>
  <w:num w:numId="12">
    <w:abstractNumId w:val="9"/>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ユーザー">
    <w15:presenceInfo w15:providerId="None" w15:userId="Windows ユーザ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460"/>
    <w:rsid w:val="00006C00"/>
    <w:rsid w:val="000241D7"/>
    <w:rsid w:val="00037E53"/>
    <w:rsid w:val="0005429A"/>
    <w:rsid w:val="000568CA"/>
    <w:rsid w:val="00065F8F"/>
    <w:rsid w:val="00076D5C"/>
    <w:rsid w:val="000A390D"/>
    <w:rsid w:val="000B49EB"/>
    <w:rsid w:val="000B6F67"/>
    <w:rsid w:val="000D025A"/>
    <w:rsid w:val="000D2F1E"/>
    <w:rsid w:val="000E6DF8"/>
    <w:rsid w:val="000E78BF"/>
    <w:rsid w:val="000E7FF0"/>
    <w:rsid w:val="001277CC"/>
    <w:rsid w:val="00144186"/>
    <w:rsid w:val="00145936"/>
    <w:rsid w:val="001919EE"/>
    <w:rsid w:val="00197AD5"/>
    <w:rsid w:val="001A1E3F"/>
    <w:rsid w:val="001D2730"/>
    <w:rsid w:val="001D7D1D"/>
    <w:rsid w:val="001E33BA"/>
    <w:rsid w:val="001F223D"/>
    <w:rsid w:val="002062B0"/>
    <w:rsid w:val="0022699E"/>
    <w:rsid w:val="00240EF7"/>
    <w:rsid w:val="002416B4"/>
    <w:rsid w:val="002506FD"/>
    <w:rsid w:val="00251C05"/>
    <w:rsid w:val="00261418"/>
    <w:rsid w:val="00292BC6"/>
    <w:rsid w:val="002960DD"/>
    <w:rsid w:val="002A038E"/>
    <w:rsid w:val="002C3C6C"/>
    <w:rsid w:val="002F7134"/>
    <w:rsid w:val="00300740"/>
    <w:rsid w:val="00315E74"/>
    <w:rsid w:val="00322CC3"/>
    <w:rsid w:val="0034001E"/>
    <w:rsid w:val="00343504"/>
    <w:rsid w:val="00343E92"/>
    <w:rsid w:val="003628DC"/>
    <w:rsid w:val="00377666"/>
    <w:rsid w:val="00380A4B"/>
    <w:rsid w:val="003C0CB3"/>
    <w:rsid w:val="003E45CD"/>
    <w:rsid w:val="00402BD1"/>
    <w:rsid w:val="004056A6"/>
    <w:rsid w:val="00424460"/>
    <w:rsid w:val="00432B8E"/>
    <w:rsid w:val="00436AED"/>
    <w:rsid w:val="00444B0A"/>
    <w:rsid w:val="004572C8"/>
    <w:rsid w:val="00474D15"/>
    <w:rsid w:val="004A0047"/>
    <w:rsid w:val="004A2ED7"/>
    <w:rsid w:val="004A3100"/>
    <w:rsid w:val="004B04F0"/>
    <w:rsid w:val="004B20AF"/>
    <w:rsid w:val="004E00F3"/>
    <w:rsid w:val="00503220"/>
    <w:rsid w:val="00522486"/>
    <w:rsid w:val="005326B5"/>
    <w:rsid w:val="005347B6"/>
    <w:rsid w:val="00542CF7"/>
    <w:rsid w:val="005549A7"/>
    <w:rsid w:val="0059300E"/>
    <w:rsid w:val="005A0F85"/>
    <w:rsid w:val="005A3C10"/>
    <w:rsid w:val="005A770B"/>
    <w:rsid w:val="005D262F"/>
    <w:rsid w:val="005D4FE8"/>
    <w:rsid w:val="00602825"/>
    <w:rsid w:val="00605C51"/>
    <w:rsid w:val="00610D8D"/>
    <w:rsid w:val="00612E0A"/>
    <w:rsid w:val="00617276"/>
    <w:rsid w:val="0063319F"/>
    <w:rsid w:val="00636AC7"/>
    <w:rsid w:val="00673356"/>
    <w:rsid w:val="00682E01"/>
    <w:rsid w:val="006A3AA5"/>
    <w:rsid w:val="006A63CC"/>
    <w:rsid w:val="006B255F"/>
    <w:rsid w:val="006B3393"/>
    <w:rsid w:val="006B642C"/>
    <w:rsid w:val="006C20AC"/>
    <w:rsid w:val="006D461B"/>
    <w:rsid w:val="006E0D59"/>
    <w:rsid w:val="006E1271"/>
    <w:rsid w:val="006F0886"/>
    <w:rsid w:val="007018DE"/>
    <w:rsid w:val="00717BAE"/>
    <w:rsid w:val="007741DD"/>
    <w:rsid w:val="00784D79"/>
    <w:rsid w:val="0078506C"/>
    <w:rsid w:val="00796A1E"/>
    <w:rsid w:val="007A5E7B"/>
    <w:rsid w:val="008228F6"/>
    <w:rsid w:val="008339DA"/>
    <w:rsid w:val="00843823"/>
    <w:rsid w:val="008574E1"/>
    <w:rsid w:val="008640BA"/>
    <w:rsid w:val="0086522B"/>
    <w:rsid w:val="008717CC"/>
    <w:rsid w:val="00876A2F"/>
    <w:rsid w:val="0088525C"/>
    <w:rsid w:val="008A10B9"/>
    <w:rsid w:val="008A6E23"/>
    <w:rsid w:val="008C66D4"/>
    <w:rsid w:val="008D0FE9"/>
    <w:rsid w:val="008E005B"/>
    <w:rsid w:val="008F7E5A"/>
    <w:rsid w:val="00905464"/>
    <w:rsid w:val="009073B4"/>
    <w:rsid w:val="00907B8C"/>
    <w:rsid w:val="0091580F"/>
    <w:rsid w:val="00931559"/>
    <w:rsid w:val="0094073E"/>
    <w:rsid w:val="00952E22"/>
    <w:rsid w:val="009540D2"/>
    <w:rsid w:val="00957A18"/>
    <w:rsid w:val="00965C18"/>
    <w:rsid w:val="009671F5"/>
    <w:rsid w:val="009677DE"/>
    <w:rsid w:val="00973792"/>
    <w:rsid w:val="00984FB4"/>
    <w:rsid w:val="00991498"/>
    <w:rsid w:val="009A34CD"/>
    <w:rsid w:val="009D131E"/>
    <w:rsid w:val="009D14AA"/>
    <w:rsid w:val="009D4225"/>
    <w:rsid w:val="009E35A1"/>
    <w:rsid w:val="009F5FD6"/>
    <w:rsid w:val="00A23BC5"/>
    <w:rsid w:val="00A31B40"/>
    <w:rsid w:val="00A45A7E"/>
    <w:rsid w:val="00A53530"/>
    <w:rsid w:val="00A57633"/>
    <w:rsid w:val="00AB1A1D"/>
    <w:rsid w:val="00AC1836"/>
    <w:rsid w:val="00B02358"/>
    <w:rsid w:val="00B055C1"/>
    <w:rsid w:val="00B11A73"/>
    <w:rsid w:val="00B12205"/>
    <w:rsid w:val="00B22179"/>
    <w:rsid w:val="00B36E21"/>
    <w:rsid w:val="00B57230"/>
    <w:rsid w:val="00B6756B"/>
    <w:rsid w:val="00BA5DBB"/>
    <w:rsid w:val="00BB773D"/>
    <w:rsid w:val="00BB7CF5"/>
    <w:rsid w:val="00BC7A10"/>
    <w:rsid w:val="00BD02E5"/>
    <w:rsid w:val="00BD0793"/>
    <w:rsid w:val="00BD691C"/>
    <w:rsid w:val="00BE3E7F"/>
    <w:rsid w:val="00BF4F6D"/>
    <w:rsid w:val="00C03A68"/>
    <w:rsid w:val="00C07A95"/>
    <w:rsid w:val="00C367CF"/>
    <w:rsid w:val="00C75A55"/>
    <w:rsid w:val="00C849FF"/>
    <w:rsid w:val="00C86214"/>
    <w:rsid w:val="00C878A1"/>
    <w:rsid w:val="00C95CEE"/>
    <w:rsid w:val="00CA0A08"/>
    <w:rsid w:val="00CA39A6"/>
    <w:rsid w:val="00CC05CC"/>
    <w:rsid w:val="00CF4C34"/>
    <w:rsid w:val="00D06254"/>
    <w:rsid w:val="00D17D6E"/>
    <w:rsid w:val="00D2120E"/>
    <w:rsid w:val="00D21A7E"/>
    <w:rsid w:val="00D319B2"/>
    <w:rsid w:val="00D3257F"/>
    <w:rsid w:val="00D4452D"/>
    <w:rsid w:val="00D5451A"/>
    <w:rsid w:val="00D70709"/>
    <w:rsid w:val="00D8567B"/>
    <w:rsid w:val="00D858E0"/>
    <w:rsid w:val="00D9167A"/>
    <w:rsid w:val="00D96940"/>
    <w:rsid w:val="00DA582B"/>
    <w:rsid w:val="00DD4CA9"/>
    <w:rsid w:val="00E043BA"/>
    <w:rsid w:val="00E04DB2"/>
    <w:rsid w:val="00E278D0"/>
    <w:rsid w:val="00E40D97"/>
    <w:rsid w:val="00E42DFC"/>
    <w:rsid w:val="00E51B22"/>
    <w:rsid w:val="00E67B85"/>
    <w:rsid w:val="00E70603"/>
    <w:rsid w:val="00E72610"/>
    <w:rsid w:val="00E83467"/>
    <w:rsid w:val="00E93CAD"/>
    <w:rsid w:val="00E95B96"/>
    <w:rsid w:val="00EC0AAC"/>
    <w:rsid w:val="00EC7A4C"/>
    <w:rsid w:val="00EE1013"/>
    <w:rsid w:val="00EE2A8B"/>
    <w:rsid w:val="00F4493E"/>
    <w:rsid w:val="00F5176C"/>
    <w:rsid w:val="00F60B31"/>
    <w:rsid w:val="00F80124"/>
    <w:rsid w:val="00F81671"/>
    <w:rsid w:val="00F85E4D"/>
    <w:rsid w:val="00F86716"/>
    <w:rsid w:val="00FB0854"/>
    <w:rsid w:val="00FC2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DA1C50C"/>
  <w15:chartTrackingRefBased/>
  <w15:docId w15:val="{C5F632F1-BF55-48B9-89C8-E7E579FB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24460"/>
    <w:pPr>
      <w:widowControl w:val="0"/>
      <w:jc w:val="both"/>
    </w:pPr>
    <w:rPr>
      <w:rFonts w:ascii="Times New Roman" w:eastAsia="ＭＳ 明朝" w:hAnsi="Times New Roman" w:cs="Times New Roman"/>
      <w:szCs w:val="24"/>
    </w:rPr>
  </w:style>
  <w:style w:type="paragraph" w:styleId="10">
    <w:name w:val="heading 1"/>
    <w:basedOn w:val="a0"/>
    <w:next w:val="a0"/>
    <w:link w:val="11"/>
    <w:qFormat/>
    <w:rsid w:val="00424460"/>
    <w:pPr>
      <w:keepNext/>
      <w:numPr>
        <w:numId w:val="12"/>
      </w:numPr>
      <w:outlineLvl w:val="0"/>
    </w:pPr>
    <w:rPr>
      <w:b/>
    </w:rPr>
  </w:style>
  <w:style w:type="paragraph" w:styleId="20">
    <w:name w:val="heading 2"/>
    <w:basedOn w:val="a0"/>
    <w:next w:val="a0"/>
    <w:link w:val="21"/>
    <w:qFormat/>
    <w:rsid w:val="00424460"/>
    <w:pPr>
      <w:keepNext/>
      <w:numPr>
        <w:ilvl w:val="1"/>
        <w:numId w:val="12"/>
      </w:numPr>
      <w:outlineLvl w:val="1"/>
    </w:pPr>
    <w:rPr>
      <w:b/>
    </w:rPr>
  </w:style>
  <w:style w:type="paragraph" w:styleId="3">
    <w:name w:val="heading 3"/>
    <w:basedOn w:val="a0"/>
    <w:next w:val="a0"/>
    <w:link w:val="30"/>
    <w:unhideWhenUsed/>
    <w:qFormat/>
    <w:rsid w:val="00424460"/>
    <w:pPr>
      <w:keepNext/>
      <w:numPr>
        <w:ilvl w:val="2"/>
        <w:numId w:val="12"/>
      </w:numPr>
      <w:outlineLvl w:val="2"/>
    </w:pPr>
    <w:rPr>
      <w:rFonts w:eastAsia="Times New Roman" w:cstheme="majorBidi"/>
    </w:rPr>
  </w:style>
  <w:style w:type="paragraph" w:styleId="4">
    <w:name w:val="heading 4"/>
    <w:basedOn w:val="a0"/>
    <w:next w:val="a0"/>
    <w:link w:val="40"/>
    <w:unhideWhenUsed/>
    <w:qFormat/>
    <w:rsid w:val="00424460"/>
    <w:pPr>
      <w:keepNext/>
      <w:widowControl/>
      <w:overflowPunct w:val="0"/>
      <w:autoSpaceDE w:val="0"/>
      <w:autoSpaceDN w:val="0"/>
      <w:adjustRightInd w:val="0"/>
      <w:spacing w:line="240" w:lineRule="atLeast"/>
      <w:ind w:left="1701" w:hanging="425"/>
      <w:textAlignment w:val="baseline"/>
      <w:outlineLvl w:val="3"/>
    </w:pPr>
    <w:rPr>
      <w:rFonts w:ascii="Times" w:eastAsia="游明朝" w:hAnsi="Times"/>
      <w:b/>
      <w:bCs/>
      <w:kern w:val="0"/>
      <w:szCs w:val="20"/>
      <w:lang w:eastAsia="de-DE"/>
    </w:rPr>
  </w:style>
  <w:style w:type="paragraph" w:styleId="5">
    <w:name w:val="heading 5"/>
    <w:basedOn w:val="a0"/>
    <w:next w:val="a0"/>
    <w:link w:val="50"/>
    <w:semiHidden/>
    <w:unhideWhenUsed/>
    <w:qFormat/>
    <w:rsid w:val="00424460"/>
    <w:pPr>
      <w:keepNext/>
      <w:widowControl/>
      <w:overflowPunct w:val="0"/>
      <w:autoSpaceDE w:val="0"/>
      <w:autoSpaceDN w:val="0"/>
      <w:adjustRightInd w:val="0"/>
      <w:spacing w:line="240" w:lineRule="atLeast"/>
      <w:ind w:left="2126" w:hanging="425"/>
      <w:textAlignment w:val="baseline"/>
      <w:outlineLvl w:val="4"/>
    </w:pPr>
    <w:rPr>
      <w:rFonts w:asciiTheme="majorHAnsi" w:eastAsiaTheme="majorEastAsia" w:hAnsiTheme="majorHAnsi" w:cstheme="majorBidi"/>
      <w:kern w:val="0"/>
      <w:szCs w:val="20"/>
      <w:lang w:eastAsia="de-DE"/>
    </w:rPr>
  </w:style>
  <w:style w:type="paragraph" w:styleId="6">
    <w:name w:val="heading 6"/>
    <w:basedOn w:val="a0"/>
    <w:next w:val="a0"/>
    <w:link w:val="60"/>
    <w:semiHidden/>
    <w:unhideWhenUsed/>
    <w:qFormat/>
    <w:rsid w:val="00424460"/>
    <w:pPr>
      <w:keepNext/>
      <w:widowControl/>
      <w:overflowPunct w:val="0"/>
      <w:autoSpaceDE w:val="0"/>
      <w:autoSpaceDN w:val="0"/>
      <w:adjustRightInd w:val="0"/>
      <w:spacing w:line="240" w:lineRule="atLeast"/>
      <w:ind w:left="2551" w:hanging="425"/>
      <w:textAlignment w:val="baseline"/>
      <w:outlineLvl w:val="5"/>
    </w:pPr>
    <w:rPr>
      <w:rFonts w:ascii="Times" w:eastAsia="游明朝" w:hAnsi="Times"/>
      <w:b/>
      <w:bCs/>
      <w:kern w:val="0"/>
      <w:szCs w:val="20"/>
      <w:lang w:eastAsia="de-DE"/>
    </w:rPr>
  </w:style>
  <w:style w:type="paragraph" w:styleId="7">
    <w:name w:val="heading 7"/>
    <w:basedOn w:val="a0"/>
    <w:next w:val="a0"/>
    <w:link w:val="70"/>
    <w:semiHidden/>
    <w:unhideWhenUsed/>
    <w:qFormat/>
    <w:rsid w:val="00424460"/>
    <w:pPr>
      <w:keepNext/>
      <w:widowControl/>
      <w:overflowPunct w:val="0"/>
      <w:autoSpaceDE w:val="0"/>
      <w:autoSpaceDN w:val="0"/>
      <w:adjustRightInd w:val="0"/>
      <w:spacing w:line="240" w:lineRule="atLeast"/>
      <w:ind w:left="2976" w:hanging="425"/>
      <w:textAlignment w:val="baseline"/>
      <w:outlineLvl w:val="6"/>
    </w:pPr>
    <w:rPr>
      <w:rFonts w:ascii="Times" w:eastAsia="游明朝" w:hAnsi="Times"/>
      <w:kern w:val="0"/>
      <w:szCs w:val="20"/>
      <w:lang w:eastAsia="de-DE"/>
    </w:rPr>
  </w:style>
  <w:style w:type="paragraph" w:styleId="8">
    <w:name w:val="heading 8"/>
    <w:basedOn w:val="a0"/>
    <w:next w:val="a0"/>
    <w:link w:val="80"/>
    <w:semiHidden/>
    <w:unhideWhenUsed/>
    <w:qFormat/>
    <w:rsid w:val="00424460"/>
    <w:pPr>
      <w:keepNext/>
      <w:widowControl/>
      <w:overflowPunct w:val="0"/>
      <w:autoSpaceDE w:val="0"/>
      <w:autoSpaceDN w:val="0"/>
      <w:adjustRightInd w:val="0"/>
      <w:spacing w:line="240" w:lineRule="atLeast"/>
      <w:ind w:left="3402" w:hanging="426"/>
      <w:textAlignment w:val="baseline"/>
      <w:outlineLvl w:val="7"/>
    </w:pPr>
    <w:rPr>
      <w:rFonts w:ascii="Times" w:eastAsia="游明朝" w:hAnsi="Times"/>
      <w:kern w:val="0"/>
      <w:szCs w:val="20"/>
      <w:lang w:eastAsia="de-DE"/>
    </w:rPr>
  </w:style>
  <w:style w:type="paragraph" w:styleId="9">
    <w:name w:val="heading 9"/>
    <w:basedOn w:val="a0"/>
    <w:next w:val="a0"/>
    <w:link w:val="90"/>
    <w:semiHidden/>
    <w:unhideWhenUsed/>
    <w:qFormat/>
    <w:rsid w:val="00424460"/>
    <w:pPr>
      <w:keepNext/>
      <w:widowControl/>
      <w:overflowPunct w:val="0"/>
      <w:autoSpaceDE w:val="0"/>
      <w:autoSpaceDN w:val="0"/>
      <w:adjustRightInd w:val="0"/>
      <w:spacing w:line="240" w:lineRule="atLeast"/>
      <w:ind w:left="3827" w:hanging="425"/>
      <w:textAlignment w:val="baseline"/>
      <w:outlineLvl w:val="8"/>
    </w:pPr>
    <w:rPr>
      <w:rFonts w:ascii="Times" w:eastAsia="游明朝" w:hAnsi="Times"/>
      <w:kern w:val="0"/>
      <w:szCs w:val="20"/>
      <w:lang w:eastAsia="de-D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見出し 1 (文字)"/>
    <w:basedOn w:val="a1"/>
    <w:link w:val="10"/>
    <w:rsid w:val="00424460"/>
    <w:rPr>
      <w:rFonts w:ascii="Times New Roman" w:eastAsia="ＭＳ 明朝" w:hAnsi="Times New Roman" w:cs="Times New Roman"/>
      <w:b/>
      <w:szCs w:val="24"/>
    </w:rPr>
  </w:style>
  <w:style w:type="character" w:customStyle="1" w:styleId="21">
    <w:name w:val="見出し 2 (文字)"/>
    <w:basedOn w:val="a1"/>
    <w:link w:val="20"/>
    <w:rsid w:val="00424460"/>
    <w:rPr>
      <w:rFonts w:ascii="Times New Roman" w:eastAsia="ＭＳ 明朝" w:hAnsi="Times New Roman" w:cs="Times New Roman"/>
      <w:b/>
      <w:szCs w:val="24"/>
    </w:rPr>
  </w:style>
  <w:style w:type="character" w:customStyle="1" w:styleId="30">
    <w:name w:val="見出し 3 (文字)"/>
    <w:basedOn w:val="a1"/>
    <w:link w:val="3"/>
    <w:rsid w:val="00424460"/>
    <w:rPr>
      <w:rFonts w:ascii="Times New Roman" w:eastAsia="Times New Roman" w:hAnsi="Times New Roman" w:cstheme="majorBidi"/>
      <w:szCs w:val="24"/>
    </w:rPr>
  </w:style>
  <w:style w:type="character" w:customStyle="1" w:styleId="40">
    <w:name w:val="見出し 4 (文字)"/>
    <w:basedOn w:val="a1"/>
    <w:link w:val="4"/>
    <w:rsid w:val="00424460"/>
    <w:rPr>
      <w:rFonts w:ascii="Times" w:eastAsia="游明朝" w:hAnsi="Times" w:cs="Times New Roman"/>
      <w:b/>
      <w:bCs/>
      <w:kern w:val="0"/>
      <w:szCs w:val="20"/>
      <w:lang w:eastAsia="de-DE"/>
    </w:rPr>
  </w:style>
  <w:style w:type="character" w:customStyle="1" w:styleId="50">
    <w:name w:val="見出し 5 (文字)"/>
    <w:basedOn w:val="a1"/>
    <w:link w:val="5"/>
    <w:semiHidden/>
    <w:rsid w:val="00424460"/>
    <w:rPr>
      <w:rFonts w:asciiTheme="majorHAnsi" w:eastAsiaTheme="majorEastAsia" w:hAnsiTheme="majorHAnsi" w:cstheme="majorBidi"/>
      <w:kern w:val="0"/>
      <w:szCs w:val="20"/>
      <w:lang w:eastAsia="de-DE"/>
    </w:rPr>
  </w:style>
  <w:style w:type="character" w:customStyle="1" w:styleId="60">
    <w:name w:val="見出し 6 (文字)"/>
    <w:basedOn w:val="a1"/>
    <w:link w:val="6"/>
    <w:semiHidden/>
    <w:rsid w:val="00424460"/>
    <w:rPr>
      <w:rFonts w:ascii="Times" w:eastAsia="游明朝" w:hAnsi="Times" w:cs="Times New Roman"/>
      <w:b/>
      <w:bCs/>
      <w:kern w:val="0"/>
      <w:szCs w:val="20"/>
      <w:lang w:eastAsia="de-DE"/>
    </w:rPr>
  </w:style>
  <w:style w:type="character" w:customStyle="1" w:styleId="70">
    <w:name w:val="見出し 7 (文字)"/>
    <w:basedOn w:val="a1"/>
    <w:link w:val="7"/>
    <w:semiHidden/>
    <w:rsid w:val="00424460"/>
    <w:rPr>
      <w:rFonts w:ascii="Times" w:eastAsia="游明朝" w:hAnsi="Times" w:cs="Times New Roman"/>
      <w:kern w:val="0"/>
      <w:szCs w:val="20"/>
      <w:lang w:eastAsia="de-DE"/>
    </w:rPr>
  </w:style>
  <w:style w:type="character" w:customStyle="1" w:styleId="80">
    <w:name w:val="見出し 8 (文字)"/>
    <w:basedOn w:val="a1"/>
    <w:link w:val="8"/>
    <w:semiHidden/>
    <w:rsid w:val="00424460"/>
    <w:rPr>
      <w:rFonts w:ascii="Times" w:eastAsia="游明朝" w:hAnsi="Times" w:cs="Times New Roman"/>
      <w:kern w:val="0"/>
      <w:szCs w:val="20"/>
      <w:lang w:eastAsia="de-DE"/>
    </w:rPr>
  </w:style>
  <w:style w:type="character" w:customStyle="1" w:styleId="90">
    <w:name w:val="見出し 9 (文字)"/>
    <w:basedOn w:val="a1"/>
    <w:link w:val="9"/>
    <w:semiHidden/>
    <w:rsid w:val="00424460"/>
    <w:rPr>
      <w:rFonts w:ascii="Times" w:eastAsia="游明朝" w:hAnsi="Times" w:cs="Times New Roman"/>
      <w:kern w:val="0"/>
      <w:szCs w:val="20"/>
      <w:lang w:eastAsia="de-DE"/>
    </w:rPr>
  </w:style>
  <w:style w:type="paragraph" w:styleId="a4">
    <w:name w:val="footer"/>
    <w:basedOn w:val="a0"/>
    <w:link w:val="a5"/>
    <w:rsid w:val="00424460"/>
    <w:pPr>
      <w:tabs>
        <w:tab w:val="center" w:pos="4252"/>
        <w:tab w:val="right" w:pos="8504"/>
      </w:tabs>
      <w:snapToGrid w:val="0"/>
    </w:pPr>
  </w:style>
  <w:style w:type="character" w:customStyle="1" w:styleId="a5">
    <w:name w:val="フッター (文字)"/>
    <w:basedOn w:val="a1"/>
    <w:link w:val="a4"/>
    <w:rsid w:val="00424460"/>
    <w:rPr>
      <w:rFonts w:ascii="Times New Roman" w:eastAsia="ＭＳ 明朝" w:hAnsi="Times New Roman" w:cs="Times New Roman"/>
      <w:szCs w:val="24"/>
    </w:rPr>
  </w:style>
  <w:style w:type="character" w:styleId="a6">
    <w:name w:val="page number"/>
    <w:basedOn w:val="a1"/>
    <w:rsid w:val="00424460"/>
  </w:style>
  <w:style w:type="paragraph" w:styleId="a7">
    <w:name w:val="header"/>
    <w:basedOn w:val="a0"/>
    <w:link w:val="a8"/>
    <w:rsid w:val="00424460"/>
    <w:pPr>
      <w:tabs>
        <w:tab w:val="center" w:pos="4252"/>
        <w:tab w:val="right" w:pos="8504"/>
      </w:tabs>
      <w:snapToGrid w:val="0"/>
    </w:pPr>
  </w:style>
  <w:style w:type="character" w:customStyle="1" w:styleId="a8">
    <w:name w:val="ヘッダー (文字)"/>
    <w:basedOn w:val="a1"/>
    <w:link w:val="a7"/>
    <w:rsid w:val="00424460"/>
    <w:rPr>
      <w:rFonts w:ascii="Times New Roman" w:eastAsia="ＭＳ 明朝" w:hAnsi="Times New Roman" w:cs="Times New Roman"/>
      <w:szCs w:val="24"/>
    </w:rPr>
  </w:style>
  <w:style w:type="paragraph" w:styleId="a9">
    <w:name w:val="caption"/>
    <w:basedOn w:val="a0"/>
    <w:next w:val="a0"/>
    <w:uiPriority w:val="35"/>
    <w:qFormat/>
    <w:rsid w:val="00424460"/>
    <w:pPr>
      <w:jc w:val="center"/>
    </w:pPr>
    <w:rPr>
      <w:bCs/>
      <w:szCs w:val="21"/>
    </w:rPr>
  </w:style>
  <w:style w:type="paragraph" w:styleId="aa">
    <w:name w:val="footnote text"/>
    <w:basedOn w:val="a0"/>
    <w:link w:val="ab"/>
    <w:rsid w:val="00424460"/>
    <w:pPr>
      <w:keepLines/>
      <w:snapToGrid w:val="0"/>
      <w:jc w:val="left"/>
    </w:pPr>
  </w:style>
  <w:style w:type="character" w:customStyle="1" w:styleId="ab">
    <w:name w:val="脚注文字列 (文字)"/>
    <w:basedOn w:val="a1"/>
    <w:link w:val="aa"/>
    <w:rsid w:val="00424460"/>
    <w:rPr>
      <w:rFonts w:ascii="Times New Roman" w:eastAsia="ＭＳ 明朝" w:hAnsi="Times New Roman" w:cs="Times New Roman"/>
      <w:szCs w:val="24"/>
    </w:rPr>
  </w:style>
  <w:style w:type="character" w:styleId="ac">
    <w:name w:val="footnote reference"/>
    <w:rsid w:val="00424460"/>
    <w:rPr>
      <w:vertAlign w:val="superscript"/>
    </w:rPr>
  </w:style>
  <w:style w:type="paragraph" w:styleId="ad">
    <w:name w:val="Document Map"/>
    <w:basedOn w:val="a0"/>
    <w:link w:val="ae"/>
    <w:semiHidden/>
    <w:rsid w:val="00424460"/>
    <w:pPr>
      <w:shd w:val="clear" w:color="auto" w:fill="000080"/>
    </w:pPr>
    <w:rPr>
      <w:rFonts w:ascii="Arial" w:eastAsia="ＭＳ ゴシック" w:hAnsi="Arial"/>
    </w:rPr>
  </w:style>
  <w:style w:type="character" w:customStyle="1" w:styleId="ae">
    <w:name w:val="見出しマップ (文字)"/>
    <w:basedOn w:val="a1"/>
    <w:link w:val="ad"/>
    <w:semiHidden/>
    <w:rsid w:val="00424460"/>
    <w:rPr>
      <w:rFonts w:ascii="Arial" w:eastAsia="ＭＳ ゴシック" w:hAnsi="Arial" w:cs="Times New Roman"/>
      <w:szCs w:val="24"/>
      <w:shd w:val="clear" w:color="auto" w:fill="000080"/>
    </w:rPr>
  </w:style>
  <w:style w:type="numbering" w:customStyle="1" w:styleId="a">
    <w:name w:val="スタイル アウトライン番号"/>
    <w:basedOn w:val="a3"/>
    <w:rsid w:val="00424460"/>
    <w:pPr>
      <w:numPr>
        <w:numId w:val="2"/>
      </w:numPr>
    </w:pPr>
  </w:style>
  <w:style w:type="paragraph" w:styleId="12">
    <w:name w:val="toc 1"/>
    <w:basedOn w:val="a0"/>
    <w:next w:val="a0"/>
    <w:autoRedefine/>
    <w:uiPriority w:val="39"/>
    <w:rsid w:val="00424460"/>
  </w:style>
  <w:style w:type="character" w:styleId="af">
    <w:name w:val="Hyperlink"/>
    <w:uiPriority w:val="99"/>
    <w:rsid w:val="00424460"/>
    <w:rPr>
      <w:color w:val="0000FF"/>
      <w:u w:val="single"/>
    </w:rPr>
  </w:style>
  <w:style w:type="numbering" w:customStyle="1" w:styleId="1">
    <w:name w:val="スタイル アウトライン番号1"/>
    <w:basedOn w:val="a3"/>
    <w:rsid w:val="00424460"/>
    <w:pPr>
      <w:numPr>
        <w:numId w:val="3"/>
      </w:numPr>
    </w:pPr>
  </w:style>
  <w:style w:type="numbering" w:customStyle="1" w:styleId="2">
    <w:name w:val="スタイル アウトライン番号2"/>
    <w:basedOn w:val="a3"/>
    <w:rsid w:val="00424460"/>
    <w:pPr>
      <w:numPr>
        <w:numId w:val="4"/>
      </w:numPr>
    </w:pPr>
  </w:style>
  <w:style w:type="paragraph" w:styleId="22">
    <w:name w:val="toc 2"/>
    <w:basedOn w:val="a0"/>
    <w:next w:val="a0"/>
    <w:autoRedefine/>
    <w:uiPriority w:val="39"/>
    <w:rsid w:val="00424460"/>
    <w:pPr>
      <w:ind w:leftChars="100" w:left="210"/>
    </w:pPr>
  </w:style>
  <w:style w:type="character" w:styleId="af0">
    <w:name w:val="annotation reference"/>
    <w:semiHidden/>
    <w:rsid w:val="00424460"/>
    <w:rPr>
      <w:sz w:val="18"/>
      <w:szCs w:val="18"/>
    </w:rPr>
  </w:style>
  <w:style w:type="paragraph" w:styleId="af1">
    <w:name w:val="table of figures"/>
    <w:basedOn w:val="a0"/>
    <w:next w:val="a0"/>
    <w:uiPriority w:val="99"/>
    <w:rsid w:val="00424460"/>
    <w:pPr>
      <w:ind w:leftChars="200" w:left="200" w:hangingChars="200" w:hanging="200"/>
    </w:pPr>
  </w:style>
  <w:style w:type="paragraph" w:styleId="af2">
    <w:name w:val="annotation text"/>
    <w:basedOn w:val="a0"/>
    <w:link w:val="af3"/>
    <w:semiHidden/>
    <w:rsid w:val="00424460"/>
    <w:pPr>
      <w:jc w:val="left"/>
    </w:pPr>
  </w:style>
  <w:style w:type="character" w:customStyle="1" w:styleId="af3">
    <w:name w:val="コメント文字列 (文字)"/>
    <w:basedOn w:val="a1"/>
    <w:link w:val="af2"/>
    <w:semiHidden/>
    <w:rsid w:val="00424460"/>
    <w:rPr>
      <w:rFonts w:ascii="Times New Roman" w:eastAsia="ＭＳ 明朝" w:hAnsi="Times New Roman" w:cs="Times New Roman"/>
      <w:szCs w:val="24"/>
    </w:rPr>
  </w:style>
  <w:style w:type="paragraph" w:styleId="af4">
    <w:name w:val="annotation subject"/>
    <w:basedOn w:val="af2"/>
    <w:next w:val="af2"/>
    <w:link w:val="af5"/>
    <w:semiHidden/>
    <w:rsid w:val="00424460"/>
    <w:rPr>
      <w:b/>
      <w:bCs/>
    </w:rPr>
  </w:style>
  <w:style w:type="character" w:customStyle="1" w:styleId="af5">
    <w:name w:val="コメント内容 (文字)"/>
    <w:basedOn w:val="af3"/>
    <w:link w:val="af4"/>
    <w:semiHidden/>
    <w:rsid w:val="00424460"/>
    <w:rPr>
      <w:rFonts w:ascii="Times New Roman" w:eastAsia="ＭＳ 明朝" w:hAnsi="Times New Roman" w:cs="Times New Roman"/>
      <w:b/>
      <w:bCs/>
      <w:szCs w:val="24"/>
    </w:rPr>
  </w:style>
  <w:style w:type="paragraph" w:styleId="af6">
    <w:name w:val="Balloon Text"/>
    <w:basedOn w:val="a0"/>
    <w:link w:val="af7"/>
    <w:rsid w:val="00424460"/>
    <w:rPr>
      <w:rFonts w:ascii="Arial" w:eastAsia="ＭＳ ゴシック" w:hAnsi="Arial"/>
      <w:sz w:val="18"/>
      <w:szCs w:val="18"/>
    </w:rPr>
  </w:style>
  <w:style w:type="character" w:customStyle="1" w:styleId="af7">
    <w:name w:val="吹き出し (文字)"/>
    <w:basedOn w:val="a1"/>
    <w:link w:val="af6"/>
    <w:rsid w:val="00424460"/>
    <w:rPr>
      <w:rFonts w:ascii="Arial" w:eastAsia="ＭＳ ゴシック" w:hAnsi="Arial" w:cs="Times New Roman"/>
      <w:sz w:val="18"/>
      <w:szCs w:val="18"/>
    </w:rPr>
  </w:style>
  <w:style w:type="paragraph" w:customStyle="1" w:styleId="af8">
    <w:name w:val="数式"/>
    <w:basedOn w:val="a9"/>
    <w:rsid w:val="00424460"/>
    <w:pPr>
      <w:tabs>
        <w:tab w:val="center" w:pos="4410"/>
        <w:tab w:val="right" w:pos="9030"/>
      </w:tabs>
    </w:pPr>
  </w:style>
  <w:style w:type="paragraph" w:customStyle="1" w:styleId="equationname">
    <w:name w:val="equation_name"/>
    <w:basedOn w:val="a0"/>
    <w:rsid w:val="00424460"/>
    <w:rPr>
      <w:rFonts w:ascii="Arial" w:hAnsi="Arial"/>
      <w:b/>
      <w:kern w:val="0"/>
    </w:rPr>
  </w:style>
  <w:style w:type="paragraph" w:styleId="31">
    <w:name w:val="toc 3"/>
    <w:basedOn w:val="a0"/>
    <w:next w:val="a0"/>
    <w:autoRedefine/>
    <w:uiPriority w:val="39"/>
    <w:rsid w:val="00424460"/>
    <w:pPr>
      <w:ind w:leftChars="200" w:left="420"/>
    </w:pPr>
    <w:rPr>
      <w:rFonts w:ascii="Century" w:hAnsi="Century"/>
    </w:rPr>
  </w:style>
  <w:style w:type="paragraph" w:styleId="41">
    <w:name w:val="toc 4"/>
    <w:basedOn w:val="a0"/>
    <w:next w:val="a0"/>
    <w:autoRedefine/>
    <w:uiPriority w:val="39"/>
    <w:rsid w:val="00424460"/>
    <w:pPr>
      <w:ind w:leftChars="300" w:left="630"/>
    </w:pPr>
    <w:rPr>
      <w:rFonts w:ascii="Century" w:hAnsi="Century"/>
    </w:rPr>
  </w:style>
  <w:style w:type="paragraph" w:styleId="51">
    <w:name w:val="toc 5"/>
    <w:basedOn w:val="a0"/>
    <w:next w:val="a0"/>
    <w:autoRedefine/>
    <w:uiPriority w:val="39"/>
    <w:rsid w:val="00424460"/>
    <w:pPr>
      <w:ind w:leftChars="400" w:left="840"/>
    </w:pPr>
    <w:rPr>
      <w:rFonts w:ascii="Century" w:hAnsi="Century"/>
    </w:rPr>
  </w:style>
  <w:style w:type="paragraph" w:styleId="61">
    <w:name w:val="toc 6"/>
    <w:basedOn w:val="a0"/>
    <w:next w:val="a0"/>
    <w:autoRedefine/>
    <w:uiPriority w:val="39"/>
    <w:rsid w:val="00424460"/>
    <w:pPr>
      <w:ind w:leftChars="500" w:left="1050"/>
    </w:pPr>
    <w:rPr>
      <w:rFonts w:ascii="Century" w:hAnsi="Century"/>
    </w:rPr>
  </w:style>
  <w:style w:type="paragraph" w:styleId="71">
    <w:name w:val="toc 7"/>
    <w:basedOn w:val="a0"/>
    <w:next w:val="a0"/>
    <w:autoRedefine/>
    <w:uiPriority w:val="39"/>
    <w:rsid w:val="00424460"/>
    <w:pPr>
      <w:ind w:leftChars="600" w:left="1260"/>
    </w:pPr>
    <w:rPr>
      <w:rFonts w:ascii="Century" w:hAnsi="Century"/>
    </w:rPr>
  </w:style>
  <w:style w:type="paragraph" w:styleId="81">
    <w:name w:val="toc 8"/>
    <w:basedOn w:val="a0"/>
    <w:next w:val="a0"/>
    <w:autoRedefine/>
    <w:uiPriority w:val="39"/>
    <w:rsid w:val="00424460"/>
    <w:pPr>
      <w:ind w:leftChars="700" w:left="1470"/>
    </w:pPr>
    <w:rPr>
      <w:rFonts w:ascii="Century" w:hAnsi="Century"/>
    </w:rPr>
  </w:style>
  <w:style w:type="paragraph" w:styleId="91">
    <w:name w:val="toc 9"/>
    <w:basedOn w:val="a0"/>
    <w:next w:val="a0"/>
    <w:autoRedefine/>
    <w:uiPriority w:val="39"/>
    <w:rsid w:val="00424460"/>
    <w:pPr>
      <w:ind w:leftChars="800" w:left="1680"/>
    </w:pPr>
    <w:rPr>
      <w:rFonts w:ascii="Century" w:hAnsi="Century"/>
    </w:rPr>
  </w:style>
  <w:style w:type="paragraph" w:customStyle="1" w:styleId="13">
    <w:name w:val="行間詰め1"/>
    <w:link w:val="af9"/>
    <w:uiPriority w:val="1"/>
    <w:qFormat/>
    <w:rsid w:val="00424460"/>
    <w:rPr>
      <w:rFonts w:ascii="Century" w:eastAsia="ＭＳ 明朝" w:hAnsi="Century" w:cs="Times New Roman"/>
      <w:kern w:val="0"/>
      <w:sz w:val="22"/>
    </w:rPr>
  </w:style>
  <w:style w:type="character" w:customStyle="1" w:styleId="af9">
    <w:name w:val="行間詰め (文字)"/>
    <w:link w:val="13"/>
    <w:uiPriority w:val="1"/>
    <w:rsid w:val="00424460"/>
    <w:rPr>
      <w:rFonts w:ascii="Century" w:eastAsia="ＭＳ 明朝" w:hAnsi="Century" w:cs="Times New Roman"/>
      <w:kern w:val="0"/>
      <w:sz w:val="22"/>
    </w:rPr>
  </w:style>
  <w:style w:type="table" w:styleId="afa">
    <w:name w:val="Table Grid"/>
    <w:basedOn w:val="a2"/>
    <w:rsid w:val="00424460"/>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TOC Heading"/>
    <w:basedOn w:val="10"/>
    <w:next w:val="a0"/>
    <w:uiPriority w:val="39"/>
    <w:semiHidden/>
    <w:unhideWhenUsed/>
    <w:qFormat/>
    <w:rsid w:val="00424460"/>
    <w:pPr>
      <w:keepLines/>
      <w:widowControl/>
      <w:numPr>
        <w:numId w:val="0"/>
      </w:numPr>
      <w:spacing w:before="480" w:line="276" w:lineRule="auto"/>
      <w:jc w:val="left"/>
      <w:outlineLvl w:val="9"/>
    </w:pPr>
    <w:rPr>
      <w:rFonts w:ascii="Arial" w:eastAsia="ＭＳ ゴシック" w:hAnsi="Arial"/>
      <w:b w:val="0"/>
      <w:bCs/>
      <w:color w:val="365F91"/>
      <w:kern w:val="0"/>
      <w:sz w:val="28"/>
      <w:szCs w:val="28"/>
    </w:rPr>
  </w:style>
  <w:style w:type="paragraph" w:styleId="afc">
    <w:name w:val="List Paragraph"/>
    <w:basedOn w:val="a0"/>
    <w:uiPriority w:val="34"/>
    <w:qFormat/>
    <w:rsid w:val="00424460"/>
    <w:pPr>
      <w:widowControl/>
      <w:spacing w:after="200" w:line="276" w:lineRule="auto"/>
      <w:ind w:left="720"/>
      <w:contextualSpacing/>
      <w:jc w:val="left"/>
    </w:pPr>
    <w:rPr>
      <w:rFonts w:eastAsiaTheme="minorEastAsia" w:cstheme="minorBidi"/>
      <w:kern w:val="0"/>
      <w:szCs w:val="22"/>
    </w:rPr>
  </w:style>
  <w:style w:type="paragraph" w:styleId="afd">
    <w:name w:val="endnote text"/>
    <w:basedOn w:val="a0"/>
    <w:link w:val="afe"/>
    <w:uiPriority w:val="99"/>
    <w:semiHidden/>
    <w:unhideWhenUsed/>
    <w:rsid w:val="00424460"/>
    <w:pPr>
      <w:snapToGrid w:val="0"/>
      <w:jc w:val="left"/>
    </w:pPr>
  </w:style>
  <w:style w:type="character" w:customStyle="1" w:styleId="afe">
    <w:name w:val="文末脚注文字列 (文字)"/>
    <w:basedOn w:val="a1"/>
    <w:link w:val="afd"/>
    <w:uiPriority w:val="99"/>
    <w:semiHidden/>
    <w:rsid w:val="00424460"/>
    <w:rPr>
      <w:rFonts w:ascii="Times New Roman" w:eastAsia="ＭＳ 明朝" w:hAnsi="Times New Roman" w:cs="Times New Roman"/>
      <w:szCs w:val="24"/>
    </w:rPr>
  </w:style>
  <w:style w:type="character" w:styleId="aff">
    <w:name w:val="endnote reference"/>
    <w:basedOn w:val="a1"/>
    <w:uiPriority w:val="99"/>
    <w:semiHidden/>
    <w:unhideWhenUsed/>
    <w:rsid w:val="00424460"/>
    <w:rPr>
      <w:vertAlign w:val="superscript"/>
    </w:rPr>
  </w:style>
  <w:style w:type="paragraph" w:styleId="aff0">
    <w:name w:val="Revision"/>
    <w:hidden/>
    <w:uiPriority w:val="99"/>
    <w:semiHidden/>
    <w:rsid w:val="00424460"/>
    <w:rPr>
      <w:rFonts w:ascii="Times New Roman" w:eastAsia="ＭＳ 明朝" w:hAnsi="Times New Roman" w:cs="Times New Roman"/>
      <w:sz w:val="20"/>
      <w:szCs w:val="24"/>
    </w:rPr>
  </w:style>
  <w:style w:type="character" w:styleId="aff1">
    <w:name w:val="FollowedHyperlink"/>
    <w:basedOn w:val="a1"/>
    <w:uiPriority w:val="99"/>
    <w:semiHidden/>
    <w:unhideWhenUsed/>
    <w:rsid w:val="00424460"/>
    <w:rPr>
      <w:color w:val="800080"/>
      <w:u w:val="single"/>
    </w:rPr>
  </w:style>
  <w:style w:type="paragraph" w:customStyle="1" w:styleId="font5">
    <w:name w:val="font5"/>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8">
    <w:name w:val="xl98"/>
    <w:basedOn w:val="a0"/>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0">
    <w:name w:val="xl100"/>
    <w:basedOn w:val="a0"/>
    <w:rsid w:val="00424460"/>
    <w:pPr>
      <w:widowControl/>
      <w:spacing w:before="100" w:beforeAutospacing="1" w:after="100" w:afterAutospacing="1"/>
      <w:jc w:val="left"/>
    </w:pPr>
    <w:rPr>
      <w:rFonts w:ascii="ＭＳ Ｐゴシック" w:eastAsia="ＭＳ Ｐゴシック" w:hAnsi="ＭＳ Ｐゴシック" w:cs="ＭＳ Ｐゴシック"/>
      <w:b/>
      <w:bCs/>
      <w:kern w:val="0"/>
      <w:sz w:val="24"/>
    </w:rPr>
  </w:style>
  <w:style w:type="paragraph" w:customStyle="1" w:styleId="xl101">
    <w:name w:val="xl101"/>
    <w:basedOn w:val="a0"/>
    <w:rsid w:val="00424460"/>
    <w:pPr>
      <w:widowControl/>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102">
    <w:name w:val="xl102"/>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3">
    <w:name w:val="xl103"/>
    <w:basedOn w:val="a0"/>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 w:val="24"/>
    </w:rPr>
  </w:style>
  <w:style w:type="paragraph" w:customStyle="1" w:styleId="xl104">
    <w:name w:val="xl104"/>
    <w:basedOn w:val="a0"/>
    <w:rsid w:val="00424460"/>
    <w:pPr>
      <w:widowControl/>
      <w:spacing w:before="100" w:beforeAutospacing="1" w:after="100" w:afterAutospacing="1"/>
      <w:jc w:val="center"/>
    </w:pPr>
    <w:rPr>
      <w:rFonts w:ascii="ＭＳ Ｐゴシック" w:eastAsia="ＭＳ Ｐゴシック" w:hAnsi="ＭＳ Ｐゴシック" w:cs="ＭＳ Ｐゴシック"/>
      <w:color w:val="000000"/>
      <w:kern w:val="0"/>
      <w:sz w:val="24"/>
    </w:rPr>
  </w:style>
  <w:style w:type="paragraph" w:customStyle="1" w:styleId="xl105">
    <w:name w:val="xl105"/>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106">
    <w:name w:val="xl106"/>
    <w:basedOn w:val="a0"/>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font6">
    <w:name w:val="font6"/>
    <w:basedOn w:val="a0"/>
    <w:rsid w:val="00424460"/>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99">
    <w:name w:val="xl99"/>
    <w:basedOn w:val="a0"/>
    <w:rsid w:val="00424460"/>
    <w:pPr>
      <w:widowControl/>
      <w:spacing w:before="100" w:beforeAutospacing="1" w:after="100" w:afterAutospacing="1"/>
      <w:jc w:val="center"/>
    </w:pPr>
    <w:rPr>
      <w:rFonts w:ascii="ＭＳ Ｐゴシック" w:eastAsia="ＭＳ Ｐゴシック" w:hAnsi="ＭＳ Ｐゴシック" w:cs="ＭＳ Ｐゴシック"/>
      <w:b/>
      <w:bCs/>
      <w:kern w:val="0"/>
      <w:szCs w:val="20"/>
    </w:rPr>
  </w:style>
  <w:style w:type="paragraph" w:customStyle="1" w:styleId="xl107">
    <w:name w:val="xl107"/>
    <w:basedOn w:val="a0"/>
    <w:rsid w:val="00424460"/>
    <w:pPr>
      <w:widowControl/>
      <w:shd w:val="clear" w:color="000000" w:fill="F2DCDB"/>
      <w:spacing w:before="100" w:beforeAutospacing="1" w:after="100" w:afterAutospacing="1"/>
      <w:jc w:val="center"/>
    </w:pPr>
    <w:rPr>
      <w:rFonts w:ascii="ＭＳ Ｐゴシック" w:eastAsia="ＭＳ Ｐゴシック" w:hAnsi="ＭＳ Ｐゴシック" w:cs="ＭＳ Ｐゴシック"/>
      <w:kern w:val="0"/>
      <w:szCs w:val="20"/>
    </w:rPr>
  </w:style>
  <w:style w:type="character" w:styleId="aff2">
    <w:name w:val="Placeholder Text"/>
    <w:basedOn w:val="a1"/>
    <w:uiPriority w:val="99"/>
    <w:semiHidden/>
    <w:rsid w:val="00424460"/>
    <w:rPr>
      <w:color w:val="808080"/>
    </w:rPr>
  </w:style>
  <w:style w:type="paragraph" w:customStyle="1" w:styleId="EndNoteBibliographyTitle">
    <w:name w:val="EndNote Bibliography Title"/>
    <w:basedOn w:val="a0"/>
    <w:link w:val="EndNoteBibliographyTitle0"/>
    <w:rsid w:val="00424460"/>
    <w:pPr>
      <w:jc w:val="center"/>
    </w:pPr>
    <w:rPr>
      <w:rFonts w:eastAsia="游明朝"/>
      <w:noProof/>
      <w:sz w:val="20"/>
      <w:szCs w:val="22"/>
    </w:rPr>
  </w:style>
  <w:style w:type="character" w:customStyle="1" w:styleId="EndNoteBibliographyTitle0">
    <w:name w:val="EndNote Bibliography Title (文字)"/>
    <w:basedOn w:val="a1"/>
    <w:link w:val="EndNoteBibliographyTitle"/>
    <w:rsid w:val="00424460"/>
    <w:rPr>
      <w:rFonts w:ascii="Times New Roman" w:eastAsia="游明朝" w:hAnsi="Times New Roman" w:cs="Times New Roman"/>
      <w:noProof/>
      <w:sz w:val="20"/>
    </w:rPr>
  </w:style>
  <w:style w:type="paragraph" w:customStyle="1" w:styleId="EndNoteBibliography">
    <w:name w:val="EndNote Bibliography"/>
    <w:basedOn w:val="a0"/>
    <w:link w:val="EndNoteBibliography0"/>
    <w:rsid w:val="00424460"/>
    <w:rPr>
      <w:rFonts w:eastAsia="游明朝"/>
      <w:noProof/>
      <w:sz w:val="20"/>
      <w:szCs w:val="22"/>
    </w:rPr>
  </w:style>
  <w:style w:type="character" w:customStyle="1" w:styleId="EndNoteBibliography0">
    <w:name w:val="EndNote Bibliography (文字)"/>
    <w:basedOn w:val="a1"/>
    <w:link w:val="EndNoteBibliography"/>
    <w:rsid w:val="00424460"/>
    <w:rPr>
      <w:rFonts w:ascii="Times New Roman" w:eastAsia="游明朝" w:hAnsi="Times New Roman" w:cs="Times New Roman"/>
      <w:noProof/>
      <w:sz w:val="20"/>
    </w:rPr>
  </w:style>
  <w:style w:type="paragraph" w:customStyle="1" w:styleId="equation">
    <w:name w:val="equation"/>
    <w:basedOn w:val="a0"/>
    <w:next w:val="a0"/>
    <w:rsid w:val="00424460"/>
    <w:pPr>
      <w:widowControl/>
      <w:tabs>
        <w:tab w:val="center" w:pos="3204"/>
        <w:tab w:val="right" w:pos="6634"/>
      </w:tabs>
      <w:overflowPunct w:val="0"/>
      <w:autoSpaceDE w:val="0"/>
      <w:autoSpaceDN w:val="0"/>
      <w:adjustRightInd w:val="0"/>
      <w:spacing w:before="240" w:after="240" w:line="240" w:lineRule="atLeast"/>
      <w:jc w:val="left"/>
      <w:textAlignment w:val="baseline"/>
    </w:pPr>
    <w:rPr>
      <w:rFonts w:ascii="Times" w:eastAsia="游明朝" w:hAnsi="Times"/>
      <w:kern w:val="0"/>
      <w:szCs w:val="20"/>
      <w:lang w:eastAsia="de-DE"/>
    </w:rPr>
  </w:style>
  <w:style w:type="character" w:customStyle="1" w:styleId="UnresolvedMention">
    <w:name w:val="Unresolved Mention"/>
    <w:basedOn w:val="a1"/>
    <w:uiPriority w:val="99"/>
    <w:semiHidden/>
    <w:unhideWhenUsed/>
    <w:rsid w:val="00424460"/>
    <w:rPr>
      <w:color w:val="605E5C"/>
      <w:shd w:val="clear" w:color="auto" w:fill="E1DFDD"/>
    </w:rPr>
  </w:style>
  <w:style w:type="paragraph" w:customStyle="1" w:styleId="Runninghead-left">
    <w:name w:val="Running head - left"/>
    <w:basedOn w:val="a0"/>
    <w:rsid w:val="00424460"/>
    <w:pPr>
      <w:widowControl/>
      <w:tabs>
        <w:tab w:val="left" w:pos="680"/>
        <w:tab w:val="right" w:pos="6237"/>
        <w:tab w:val="right" w:pos="6917"/>
      </w:tabs>
      <w:overflowPunct w:val="0"/>
      <w:autoSpaceDE w:val="0"/>
      <w:autoSpaceDN w:val="0"/>
      <w:adjustRightInd w:val="0"/>
      <w:spacing w:after="120" w:line="200" w:lineRule="exact"/>
      <w:jc w:val="left"/>
      <w:textAlignment w:val="baseline"/>
    </w:pPr>
    <w:rPr>
      <w:rFonts w:ascii="Times" w:eastAsia="游明朝" w:hAnsi="Times"/>
      <w:kern w:val="0"/>
      <w:sz w:val="17"/>
      <w:szCs w:val="20"/>
      <w:lang w:eastAsia="de-DE"/>
    </w:rPr>
  </w:style>
  <w:style w:type="paragraph" w:customStyle="1" w:styleId="Runninghead-right">
    <w:name w:val="Running head - right"/>
    <w:basedOn w:val="Runninghead-left"/>
    <w:rsid w:val="00424460"/>
    <w:pPr>
      <w:jc w:val="right"/>
    </w:pPr>
  </w:style>
  <w:style w:type="paragraph" w:customStyle="1" w:styleId="author">
    <w:name w:val="author"/>
    <w:basedOn w:val="a0"/>
    <w:next w:val="a0"/>
    <w:rsid w:val="00424460"/>
    <w:pPr>
      <w:widowControl/>
      <w:suppressAutoHyphens/>
      <w:overflowPunct w:val="0"/>
      <w:autoSpaceDE w:val="0"/>
      <w:autoSpaceDN w:val="0"/>
      <w:adjustRightInd w:val="0"/>
      <w:spacing w:before="480" w:after="220" w:line="240" w:lineRule="atLeast"/>
      <w:jc w:val="left"/>
      <w:textAlignment w:val="baseline"/>
    </w:pPr>
    <w:rPr>
      <w:rFonts w:ascii="Times" w:eastAsia="游明朝" w:hAnsi="Times"/>
      <w:b/>
      <w:kern w:val="0"/>
      <w:szCs w:val="20"/>
      <w:lang w:eastAsia="de-DE"/>
    </w:rPr>
  </w:style>
  <w:style w:type="paragraph" w:customStyle="1" w:styleId="table">
    <w:name w:val="table"/>
    <w:basedOn w:val="a0"/>
    <w:rsid w:val="00424460"/>
    <w:pPr>
      <w:widowControl/>
      <w:overflowPunct w:val="0"/>
      <w:autoSpaceDE w:val="0"/>
      <w:autoSpaceDN w:val="0"/>
      <w:adjustRightInd w:val="0"/>
      <w:spacing w:before="60" w:line="200" w:lineRule="atLeast"/>
      <w:jc w:val="left"/>
      <w:textAlignment w:val="baseline"/>
    </w:pPr>
    <w:rPr>
      <w:rFonts w:ascii="Times" w:eastAsia="游明朝" w:hAnsi="Times"/>
      <w:kern w:val="0"/>
      <w:sz w:val="17"/>
      <w:szCs w:val="18"/>
      <w:lang w:eastAsia="de-DE"/>
    </w:rPr>
  </w:style>
  <w:style w:type="paragraph" w:customStyle="1" w:styleId="figlegend">
    <w:name w:val="figlegend"/>
    <w:basedOn w:val="a0"/>
    <w:next w:val="a0"/>
    <w:rsid w:val="00424460"/>
    <w:pPr>
      <w:keepLines/>
      <w:widowControl/>
      <w:overflowPunct w:val="0"/>
      <w:autoSpaceDE w:val="0"/>
      <w:autoSpaceDN w:val="0"/>
      <w:adjustRightInd w:val="0"/>
      <w:spacing w:before="120" w:after="240" w:line="200" w:lineRule="atLeast"/>
      <w:textAlignment w:val="baseline"/>
    </w:pPr>
    <w:rPr>
      <w:rFonts w:ascii="Times" w:eastAsia="游明朝" w:hAnsi="Times"/>
      <w:kern w:val="0"/>
      <w:sz w:val="17"/>
      <w:szCs w:val="20"/>
      <w:lang w:eastAsia="de-DE"/>
    </w:rPr>
  </w:style>
  <w:style w:type="paragraph" w:customStyle="1" w:styleId="FunotentextFootnote">
    <w:name w:val="Fußnotentext.Footnote"/>
    <w:basedOn w:val="p1a"/>
    <w:rsid w:val="00424460"/>
    <w:pPr>
      <w:tabs>
        <w:tab w:val="left" w:pos="170"/>
      </w:tabs>
      <w:spacing w:after="40" w:line="200" w:lineRule="atLeast"/>
    </w:pPr>
    <w:rPr>
      <w:sz w:val="17"/>
    </w:rPr>
  </w:style>
  <w:style w:type="paragraph" w:customStyle="1" w:styleId="p1a">
    <w:name w:val="p1a"/>
    <w:basedOn w:val="a0"/>
    <w:next w:val="a0"/>
    <w:rsid w:val="00424460"/>
    <w:pPr>
      <w:widowControl/>
      <w:overflowPunct w:val="0"/>
      <w:autoSpaceDE w:val="0"/>
      <w:autoSpaceDN w:val="0"/>
      <w:adjustRightInd w:val="0"/>
      <w:spacing w:line="240" w:lineRule="atLeast"/>
      <w:textAlignment w:val="baseline"/>
    </w:pPr>
    <w:rPr>
      <w:rFonts w:ascii="Times" w:eastAsia="游明朝" w:hAnsi="Times"/>
      <w:kern w:val="0"/>
      <w:szCs w:val="20"/>
      <w:lang w:eastAsia="de-DE"/>
    </w:rPr>
  </w:style>
  <w:style w:type="paragraph" w:customStyle="1" w:styleId="heading1">
    <w:name w:val="heading1"/>
    <w:basedOn w:val="a0"/>
    <w:next w:val="p1a"/>
    <w:rsid w:val="00424460"/>
    <w:pPr>
      <w:keepNext/>
      <w:keepLines/>
      <w:widowControl/>
      <w:tabs>
        <w:tab w:val="left" w:pos="454"/>
      </w:tabs>
      <w:suppressAutoHyphens/>
      <w:overflowPunct w:val="0"/>
      <w:autoSpaceDE w:val="0"/>
      <w:autoSpaceDN w:val="0"/>
      <w:adjustRightInd w:val="0"/>
      <w:spacing w:before="600" w:after="320" w:line="240" w:lineRule="atLeast"/>
      <w:jc w:val="left"/>
      <w:textAlignment w:val="baseline"/>
    </w:pPr>
    <w:rPr>
      <w:rFonts w:ascii="Times" w:eastAsia="游明朝" w:hAnsi="Times"/>
      <w:b/>
      <w:kern w:val="0"/>
      <w:sz w:val="24"/>
      <w:szCs w:val="20"/>
      <w:lang w:eastAsia="de-DE"/>
    </w:rPr>
  </w:style>
  <w:style w:type="paragraph" w:customStyle="1" w:styleId="heading2">
    <w:name w:val="heading2"/>
    <w:basedOn w:val="heading1"/>
    <w:next w:val="p1a"/>
    <w:rsid w:val="00424460"/>
    <w:pPr>
      <w:tabs>
        <w:tab w:val="left" w:pos="510"/>
      </w:tabs>
    </w:pPr>
    <w:rPr>
      <w:i/>
    </w:rPr>
  </w:style>
  <w:style w:type="paragraph" w:customStyle="1" w:styleId="heading3">
    <w:name w:val="heading3"/>
    <w:basedOn w:val="p1a"/>
    <w:next w:val="p1a"/>
    <w:rsid w:val="00424460"/>
    <w:pPr>
      <w:tabs>
        <w:tab w:val="left" w:pos="284"/>
      </w:tabs>
      <w:suppressAutoHyphens/>
      <w:spacing w:before="480" w:after="240"/>
      <w:jc w:val="left"/>
    </w:pPr>
    <w:rPr>
      <w:b/>
    </w:rPr>
  </w:style>
  <w:style w:type="paragraph" w:customStyle="1" w:styleId="Subitem">
    <w:name w:val="Subitem"/>
    <w:rsid w:val="00424460"/>
    <w:pPr>
      <w:numPr>
        <w:numId w:val="10"/>
      </w:numPr>
      <w:spacing w:after="120" w:line="240" w:lineRule="atLeast"/>
      <w:contextualSpacing/>
      <w:jc w:val="both"/>
    </w:pPr>
    <w:rPr>
      <w:rFonts w:ascii="Times" w:eastAsia="游明朝" w:hAnsi="Times" w:cs="Times New Roman"/>
      <w:kern w:val="0"/>
      <w:sz w:val="20"/>
      <w:szCs w:val="20"/>
      <w:lang w:eastAsia="de-DE"/>
    </w:rPr>
  </w:style>
  <w:style w:type="paragraph" w:customStyle="1" w:styleId="NumberedItem">
    <w:name w:val="Numbered Item"/>
    <w:basedOn w:val="BulletItem"/>
    <w:rsid w:val="00424460"/>
  </w:style>
  <w:style w:type="paragraph" w:customStyle="1" w:styleId="BulletItem">
    <w:name w:val="Bullet Item"/>
    <w:basedOn w:val="a0"/>
    <w:rsid w:val="00424460"/>
    <w:pPr>
      <w:widowControl/>
      <w:numPr>
        <w:numId w:val="11"/>
      </w:numPr>
      <w:overflowPunct w:val="0"/>
      <w:autoSpaceDE w:val="0"/>
      <w:autoSpaceDN w:val="0"/>
      <w:adjustRightInd w:val="0"/>
      <w:spacing w:before="120" w:after="120" w:line="240" w:lineRule="atLeast"/>
      <w:contextualSpacing/>
      <w:textAlignment w:val="baseline"/>
    </w:pPr>
    <w:rPr>
      <w:rFonts w:ascii="Times" w:eastAsia="游明朝" w:hAnsi="Times"/>
      <w:kern w:val="0"/>
      <w:szCs w:val="20"/>
      <w:lang w:eastAsia="de-DE"/>
    </w:rPr>
  </w:style>
  <w:style w:type="paragraph" w:customStyle="1" w:styleId="petit">
    <w:name w:val="petit"/>
    <w:basedOn w:val="a0"/>
    <w:rsid w:val="00424460"/>
    <w:pPr>
      <w:widowControl/>
      <w:overflowPunct w:val="0"/>
      <w:autoSpaceDE w:val="0"/>
      <w:autoSpaceDN w:val="0"/>
      <w:adjustRightInd w:val="0"/>
      <w:spacing w:before="120" w:after="120" w:line="200" w:lineRule="atLeast"/>
      <w:ind w:firstLine="238"/>
      <w:textAlignment w:val="baseline"/>
    </w:pPr>
    <w:rPr>
      <w:rFonts w:ascii="Times" w:eastAsia="游明朝" w:hAnsi="Times"/>
      <w:kern w:val="0"/>
      <w:sz w:val="17"/>
      <w:szCs w:val="20"/>
      <w:lang w:eastAsia="de-DE"/>
    </w:rPr>
  </w:style>
  <w:style w:type="paragraph" w:customStyle="1" w:styleId="reference">
    <w:name w:val="reference"/>
    <w:basedOn w:val="a0"/>
    <w:rsid w:val="00424460"/>
    <w:pPr>
      <w:widowControl/>
      <w:tabs>
        <w:tab w:val="left" w:pos="340"/>
      </w:tabs>
      <w:overflowPunct w:val="0"/>
      <w:autoSpaceDE w:val="0"/>
      <w:autoSpaceDN w:val="0"/>
      <w:adjustRightInd w:val="0"/>
      <w:spacing w:line="200" w:lineRule="atLeast"/>
      <w:ind w:left="238" w:hanging="238"/>
      <w:textAlignment w:val="baseline"/>
    </w:pPr>
    <w:rPr>
      <w:rFonts w:ascii="Times" w:eastAsia="游明朝" w:hAnsi="Times"/>
      <w:kern w:val="0"/>
      <w:sz w:val="18"/>
      <w:szCs w:val="20"/>
      <w:lang w:eastAsia="de-DE"/>
    </w:rPr>
  </w:style>
  <w:style w:type="paragraph" w:customStyle="1" w:styleId="Important">
    <w:name w:val="Important"/>
    <w:basedOn w:val="p1a"/>
    <w:rsid w:val="00424460"/>
    <w:pPr>
      <w:shd w:val="clear" w:color="auto" w:fill="D9D9D9"/>
      <w:spacing w:before="240" w:after="240"/>
      <w:ind w:left="238" w:right="238"/>
      <w:contextualSpacing/>
    </w:pPr>
  </w:style>
  <w:style w:type="paragraph" w:customStyle="1" w:styleId="tablelegend">
    <w:name w:val="tablelegend"/>
    <w:basedOn w:val="a0"/>
    <w:next w:val="a0"/>
    <w:rsid w:val="00424460"/>
    <w:pPr>
      <w:keepNext/>
      <w:keepLines/>
      <w:widowControl/>
      <w:overflowPunct w:val="0"/>
      <w:autoSpaceDE w:val="0"/>
      <w:autoSpaceDN w:val="0"/>
      <w:adjustRightInd w:val="0"/>
      <w:spacing w:before="240" w:after="120" w:line="200" w:lineRule="atLeast"/>
      <w:textAlignment w:val="baseline"/>
    </w:pPr>
    <w:rPr>
      <w:rFonts w:ascii="Times" w:eastAsia="游明朝" w:hAnsi="Times"/>
      <w:kern w:val="0"/>
      <w:sz w:val="17"/>
      <w:szCs w:val="20"/>
      <w:lang w:eastAsia="de-DE"/>
    </w:rPr>
  </w:style>
  <w:style w:type="paragraph" w:customStyle="1" w:styleId="tablenotes">
    <w:name w:val="tablenotes"/>
    <w:basedOn w:val="a0"/>
    <w:next w:val="a0"/>
    <w:rsid w:val="00424460"/>
    <w:pPr>
      <w:overflowPunct w:val="0"/>
      <w:autoSpaceDE w:val="0"/>
      <w:autoSpaceDN w:val="0"/>
      <w:adjustRightInd w:val="0"/>
      <w:spacing w:before="20" w:line="200" w:lineRule="atLeast"/>
      <w:jc w:val="left"/>
      <w:textAlignment w:val="baseline"/>
    </w:pPr>
    <w:rPr>
      <w:rFonts w:ascii="Times" w:eastAsia="游明朝" w:hAnsi="Times"/>
      <w:kern w:val="0"/>
      <w:sz w:val="17"/>
      <w:szCs w:val="20"/>
      <w:lang w:eastAsia="de-DE"/>
    </w:rPr>
  </w:style>
  <w:style w:type="paragraph" w:customStyle="1" w:styleId="14">
    <w:name w:val="表題1"/>
    <w:basedOn w:val="a0"/>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15">
    <w:name w:val="index 1"/>
    <w:basedOn w:val="petit"/>
    <w:semiHidden/>
    <w:rsid w:val="00424460"/>
    <w:pPr>
      <w:spacing w:before="0" w:after="0"/>
      <w:ind w:left="720" w:hanging="720"/>
      <w:jc w:val="left"/>
    </w:pPr>
    <w:rPr>
      <w:szCs w:val="21"/>
    </w:rPr>
  </w:style>
  <w:style w:type="paragraph" w:styleId="23">
    <w:name w:val="index 2"/>
    <w:basedOn w:val="15"/>
    <w:semiHidden/>
    <w:rsid w:val="00424460"/>
    <w:pPr>
      <w:ind w:left="958"/>
    </w:pPr>
  </w:style>
  <w:style w:type="paragraph" w:styleId="32">
    <w:name w:val="index 3"/>
    <w:basedOn w:val="a0"/>
    <w:next w:val="a0"/>
    <w:semiHidden/>
    <w:rsid w:val="00424460"/>
    <w:pPr>
      <w:widowControl/>
      <w:overflowPunct w:val="0"/>
      <w:autoSpaceDE w:val="0"/>
      <w:autoSpaceDN w:val="0"/>
      <w:adjustRightInd w:val="0"/>
      <w:spacing w:line="240" w:lineRule="atLeast"/>
      <w:ind w:left="660" w:hanging="220"/>
      <w:jc w:val="left"/>
      <w:textAlignment w:val="baseline"/>
    </w:pPr>
    <w:rPr>
      <w:rFonts w:ascii="Times" w:eastAsia="游明朝" w:hAnsi="Times"/>
      <w:kern w:val="0"/>
      <w:szCs w:val="21"/>
      <w:lang w:eastAsia="de-DE"/>
    </w:rPr>
  </w:style>
  <w:style w:type="paragraph" w:customStyle="1" w:styleId="heading4">
    <w:name w:val="heading4"/>
    <w:basedOn w:val="p1a"/>
    <w:next w:val="p1a"/>
    <w:rsid w:val="00424460"/>
    <w:pPr>
      <w:keepNext/>
      <w:suppressAutoHyphens/>
      <w:spacing w:before="480" w:after="240"/>
      <w:jc w:val="left"/>
    </w:pPr>
  </w:style>
  <w:style w:type="paragraph" w:customStyle="1" w:styleId="heading5">
    <w:name w:val="heading5"/>
    <w:basedOn w:val="heading4"/>
    <w:next w:val="p1a"/>
    <w:rsid w:val="00424460"/>
    <w:pPr>
      <w:spacing w:before="360" w:after="120"/>
    </w:pPr>
    <w:rPr>
      <w:i/>
    </w:rPr>
  </w:style>
  <w:style w:type="paragraph" w:customStyle="1" w:styleId="16">
    <w:name w:val="副題1"/>
    <w:basedOn w:val="14"/>
    <w:next w:val="author"/>
    <w:rsid w:val="00424460"/>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424460"/>
    <w:pPr>
      <w:spacing w:before="120"/>
    </w:pPr>
    <w:rPr>
      <w:b/>
    </w:rPr>
  </w:style>
  <w:style w:type="paragraph" w:customStyle="1" w:styleId="Run-inHeading2">
    <w:name w:val="Run-in Heading 2"/>
    <w:basedOn w:val="p1a"/>
    <w:rsid w:val="00424460"/>
    <w:pPr>
      <w:spacing w:before="120"/>
    </w:pPr>
    <w:rPr>
      <w:i/>
    </w:rPr>
  </w:style>
  <w:style w:type="paragraph" w:customStyle="1" w:styleId="affiliation">
    <w:name w:val="affiliation"/>
    <w:basedOn w:val="a0"/>
    <w:next w:val="a0"/>
    <w:rsid w:val="00424460"/>
    <w:pPr>
      <w:widowControl/>
      <w:suppressAutoHyphens/>
      <w:overflowPunct w:val="0"/>
      <w:autoSpaceDE w:val="0"/>
      <w:autoSpaceDN w:val="0"/>
      <w:adjustRightInd w:val="0"/>
      <w:spacing w:before="120" w:line="200" w:lineRule="atLeast"/>
      <w:ind w:left="238"/>
      <w:jc w:val="left"/>
      <w:textAlignment w:val="baseline"/>
    </w:pPr>
    <w:rPr>
      <w:rFonts w:ascii="Times" w:eastAsia="游明朝" w:hAnsi="Times"/>
      <w:kern w:val="0"/>
      <w:sz w:val="17"/>
      <w:szCs w:val="20"/>
      <w:lang w:eastAsia="de-DE"/>
    </w:rPr>
  </w:style>
  <w:style w:type="paragraph" w:customStyle="1" w:styleId="abstract">
    <w:name w:val="abstract"/>
    <w:basedOn w:val="a0"/>
    <w:next w:val="a0"/>
    <w:rsid w:val="00424460"/>
    <w:pPr>
      <w:widowControl/>
      <w:overflowPunct w:val="0"/>
      <w:autoSpaceDE w:val="0"/>
      <w:autoSpaceDN w:val="0"/>
      <w:adjustRightInd w:val="0"/>
      <w:spacing w:before="480" w:after="480" w:line="240" w:lineRule="atLeast"/>
      <w:textAlignment w:val="baseline"/>
    </w:pPr>
    <w:rPr>
      <w:rFonts w:ascii="Times" w:eastAsia="游明朝" w:hAnsi="Times"/>
      <w:kern w:val="0"/>
      <w:szCs w:val="20"/>
      <w:lang w:eastAsia="de-DE"/>
    </w:rPr>
  </w:style>
  <w:style w:type="paragraph" w:customStyle="1" w:styleId="quotation">
    <w:name w:val="quotation"/>
    <w:basedOn w:val="affiliation"/>
    <w:next w:val="a0"/>
    <w:rsid w:val="00424460"/>
    <w:pPr>
      <w:spacing w:after="120"/>
      <w:ind w:right="238"/>
      <w:contextualSpacing/>
    </w:pPr>
  </w:style>
  <w:style w:type="paragraph" w:customStyle="1" w:styleId="acknowledgements">
    <w:name w:val="acknowledgements"/>
    <w:basedOn w:val="affiliation"/>
    <w:next w:val="a0"/>
    <w:rsid w:val="00424460"/>
    <w:pPr>
      <w:suppressAutoHyphens w:val="0"/>
      <w:spacing w:before="240"/>
      <w:ind w:left="0"/>
      <w:jc w:val="both"/>
    </w:pPr>
  </w:style>
  <w:style w:type="paragraph" w:customStyle="1" w:styleId="references">
    <w:name w:val="references"/>
    <w:basedOn w:val="petit"/>
    <w:rsid w:val="00424460"/>
    <w:pPr>
      <w:spacing w:before="0" w:after="0"/>
      <w:ind w:left="238" w:hanging="238"/>
    </w:pPr>
  </w:style>
  <w:style w:type="paragraph" w:customStyle="1" w:styleId="figurecitation">
    <w:name w:val="figurecitation"/>
    <w:basedOn w:val="a0"/>
    <w:rsid w:val="00424460"/>
    <w:pPr>
      <w:widowControl/>
      <w:pBdr>
        <w:top w:val="single" w:sz="8" w:space="1" w:color="auto"/>
        <w:left w:val="single" w:sz="8" w:space="4" w:color="auto"/>
        <w:bottom w:val="single" w:sz="8" w:space="1" w:color="auto"/>
        <w:right w:val="single" w:sz="8" w:space="4" w:color="auto"/>
      </w:pBdr>
      <w:overflowPunct w:val="0"/>
      <w:autoSpaceDE w:val="0"/>
      <w:autoSpaceDN w:val="0"/>
      <w:adjustRightInd w:val="0"/>
      <w:spacing w:line="240" w:lineRule="atLeast"/>
      <w:ind w:firstLine="238"/>
      <w:textAlignment w:val="baseline"/>
    </w:pPr>
    <w:rPr>
      <w:rFonts w:ascii="Arial" w:eastAsia="游明朝" w:hAnsi="Arial"/>
      <w:b/>
      <w:kern w:val="0"/>
      <w:sz w:val="36"/>
      <w:szCs w:val="20"/>
      <w:lang w:eastAsia="de-DE"/>
    </w:rPr>
  </w:style>
  <w:style w:type="paragraph" w:customStyle="1" w:styleId="24">
    <w:name w:val="表題2"/>
    <w:basedOn w:val="a0"/>
    <w:next w:val="p1a"/>
    <w:rsid w:val="00424460"/>
    <w:pPr>
      <w:keepNext/>
      <w:keepLines/>
      <w:pageBreakBefore/>
      <w:widowControl/>
      <w:tabs>
        <w:tab w:val="left" w:pos="284"/>
      </w:tabs>
      <w:suppressAutoHyphens/>
      <w:overflowPunct w:val="0"/>
      <w:autoSpaceDE w:val="0"/>
      <w:autoSpaceDN w:val="0"/>
      <w:adjustRightInd w:val="0"/>
      <w:spacing w:line="360" w:lineRule="atLeast"/>
      <w:jc w:val="left"/>
      <w:textAlignment w:val="baseline"/>
    </w:pPr>
    <w:rPr>
      <w:rFonts w:ascii="Times" w:eastAsia="游明朝" w:hAnsi="Times"/>
      <w:b/>
      <w:kern w:val="0"/>
      <w:sz w:val="32"/>
      <w:szCs w:val="20"/>
      <w:lang w:eastAsia="de-DE"/>
    </w:rPr>
  </w:style>
  <w:style w:type="paragraph" w:styleId="aff3">
    <w:name w:val="Title"/>
    <w:basedOn w:val="a0"/>
    <w:next w:val="a0"/>
    <w:link w:val="aff4"/>
    <w:qFormat/>
    <w:rsid w:val="00424460"/>
    <w:pPr>
      <w:widowControl/>
      <w:overflowPunct w:val="0"/>
      <w:autoSpaceDE w:val="0"/>
      <w:autoSpaceDN w:val="0"/>
      <w:adjustRightInd w:val="0"/>
      <w:spacing w:before="240" w:after="120" w:line="240" w:lineRule="atLeast"/>
      <w:jc w:val="left"/>
      <w:textAlignment w:val="baseline"/>
      <w:outlineLvl w:val="0"/>
    </w:pPr>
    <w:rPr>
      <w:rFonts w:ascii="Times" w:eastAsia="Times" w:hAnsiTheme="majorHAnsi" w:cstheme="majorBidi"/>
      <w:b/>
      <w:kern w:val="0"/>
      <w:sz w:val="32"/>
      <w:szCs w:val="32"/>
      <w:lang w:eastAsia="de-DE"/>
    </w:rPr>
  </w:style>
  <w:style w:type="character" w:customStyle="1" w:styleId="aff4">
    <w:name w:val="表題 (文字)"/>
    <w:basedOn w:val="a1"/>
    <w:link w:val="aff3"/>
    <w:rsid w:val="00424460"/>
    <w:rPr>
      <w:rFonts w:ascii="Times" w:eastAsia="Times" w:hAnsiTheme="majorHAnsi" w:cstheme="majorBidi"/>
      <w:b/>
      <w:kern w:val="0"/>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96988">
      <w:bodyDiv w:val="1"/>
      <w:marLeft w:val="0"/>
      <w:marRight w:val="0"/>
      <w:marTop w:val="0"/>
      <w:marBottom w:val="0"/>
      <w:divBdr>
        <w:top w:val="none" w:sz="0" w:space="0" w:color="auto"/>
        <w:left w:val="none" w:sz="0" w:space="0" w:color="auto"/>
        <w:bottom w:val="none" w:sz="0" w:space="0" w:color="auto"/>
        <w:right w:val="none" w:sz="0" w:space="0" w:color="auto"/>
      </w:divBdr>
      <w:divsChild>
        <w:div w:id="1917855794">
          <w:marLeft w:val="0"/>
          <w:marRight w:val="0"/>
          <w:marTop w:val="0"/>
          <w:marBottom w:val="0"/>
          <w:divBdr>
            <w:top w:val="none" w:sz="0" w:space="0" w:color="auto"/>
            <w:left w:val="none" w:sz="0" w:space="0" w:color="auto"/>
            <w:bottom w:val="none" w:sz="0" w:space="0" w:color="auto"/>
            <w:right w:val="none" w:sz="0" w:space="0" w:color="auto"/>
          </w:divBdr>
          <w:divsChild>
            <w:div w:id="21410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038">
      <w:bodyDiv w:val="1"/>
      <w:marLeft w:val="0"/>
      <w:marRight w:val="0"/>
      <w:marTop w:val="0"/>
      <w:marBottom w:val="0"/>
      <w:divBdr>
        <w:top w:val="none" w:sz="0" w:space="0" w:color="auto"/>
        <w:left w:val="none" w:sz="0" w:space="0" w:color="auto"/>
        <w:bottom w:val="none" w:sz="0" w:space="0" w:color="auto"/>
        <w:right w:val="none" w:sz="0" w:space="0" w:color="auto"/>
      </w:divBdr>
      <w:divsChild>
        <w:div w:id="1085303106">
          <w:marLeft w:val="0"/>
          <w:marRight w:val="0"/>
          <w:marTop w:val="0"/>
          <w:marBottom w:val="0"/>
          <w:divBdr>
            <w:top w:val="none" w:sz="0" w:space="0" w:color="auto"/>
            <w:left w:val="none" w:sz="0" w:space="0" w:color="auto"/>
            <w:bottom w:val="none" w:sz="0" w:space="0" w:color="auto"/>
            <w:right w:val="none" w:sz="0" w:space="0" w:color="auto"/>
          </w:divBdr>
          <w:divsChild>
            <w:div w:id="8506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3560">
      <w:bodyDiv w:val="1"/>
      <w:marLeft w:val="0"/>
      <w:marRight w:val="0"/>
      <w:marTop w:val="0"/>
      <w:marBottom w:val="0"/>
      <w:divBdr>
        <w:top w:val="none" w:sz="0" w:space="0" w:color="auto"/>
        <w:left w:val="none" w:sz="0" w:space="0" w:color="auto"/>
        <w:bottom w:val="none" w:sz="0" w:space="0" w:color="auto"/>
        <w:right w:val="none" w:sz="0" w:space="0" w:color="auto"/>
      </w:divBdr>
      <w:divsChild>
        <w:div w:id="676274637">
          <w:marLeft w:val="0"/>
          <w:marRight w:val="0"/>
          <w:marTop w:val="0"/>
          <w:marBottom w:val="0"/>
          <w:divBdr>
            <w:top w:val="none" w:sz="0" w:space="0" w:color="auto"/>
            <w:left w:val="none" w:sz="0" w:space="0" w:color="auto"/>
            <w:bottom w:val="none" w:sz="0" w:space="0" w:color="auto"/>
            <w:right w:val="none" w:sz="0" w:space="0" w:color="auto"/>
          </w:divBdr>
          <w:divsChild>
            <w:div w:id="6279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s.com/" TargetMode="External"/><Relationship Id="rId13" Type="http://schemas.openxmlformats.org/officeDocument/2006/relationships/hyperlink" Target="https://github.com/KUAtmos/AIMPLU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tortoisegit.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ourcetreeapp.com/" TargetMode="Externa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F1518-EC0D-461E-94C3-BE2D8646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4571</TotalTime>
  <Pages>8</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Links>
    <vt:vector size="36" baseType="variant">
      <vt:variant>
        <vt:i4>6619237</vt:i4>
      </vt:variant>
      <vt:variant>
        <vt:i4>15</vt:i4>
      </vt:variant>
      <vt:variant>
        <vt:i4>0</vt:i4>
      </vt:variant>
      <vt:variant>
        <vt:i4>5</vt:i4>
      </vt:variant>
      <vt:variant>
        <vt:lpwstr>https://github.com/KUAtmos/AIMPLUM</vt:lpwstr>
      </vt:variant>
      <vt:variant>
        <vt:lpwstr/>
      </vt:variant>
      <vt:variant>
        <vt:i4>2621566</vt:i4>
      </vt:variant>
      <vt:variant>
        <vt:i4>12</vt:i4>
      </vt:variant>
      <vt:variant>
        <vt:i4>0</vt:i4>
      </vt:variant>
      <vt:variant>
        <vt:i4>5</vt:i4>
      </vt:variant>
      <vt:variant>
        <vt:lpwstr>http://www.rstudio.com/</vt:lpwstr>
      </vt:variant>
      <vt:variant>
        <vt:lpwstr/>
      </vt:variant>
      <vt:variant>
        <vt:i4>6226010</vt:i4>
      </vt:variant>
      <vt:variant>
        <vt:i4>9</vt:i4>
      </vt:variant>
      <vt:variant>
        <vt:i4>0</vt:i4>
      </vt:variant>
      <vt:variant>
        <vt:i4>5</vt:i4>
      </vt:variant>
      <vt:variant>
        <vt:lpwstr>http://www.r-project.org/</vt:lpwstr>
      </vt:variant>
      <vt:variant>
        <vt:lpwstr/>
      </vt:variant>
      <vt:variant>
        <vt:i4>1835073</vt:i4>
      </vt:variant>
      <vt:variant>
        <vt:i4>6</vt:i4>
      </vt:variant>
      <vt:variant>
        <vt:i4>0</vt:i4>
      </vt:variant>
      <vt:variant>
        <vt:i4>5</vt:i4>
      </vt:variant>
      <vt:variant>
        <vt:lpwstr>https://tortoisegit.org/)</vt:lpwstr>
      </vt:variant>
      <vt:variant>
        <vt:lpwstr/>
      </vt:variant>
      <vt:variant>
        <vt:i4>3735595</vt:i4>
      </vt:variant>
      <vt:variant>
        <vt:i4>3</vt:i4>
      </vt:variant>
      <vt:variant>
        <vt:i4>0</vt:i4>
      </vt:variant>
      <vt:variant>
        <vt:i4>5</vt:i4>
      </vt:variant>
      <vt:variant>
        <vt:lpwstr>https://www.sourcetreeapp.com/</vt:lpwstr>
      </vt:variant>
      <vt:variant>
        <vt:lpwstr/>
      </vt:variant>
      <vt:variant>
        <vt:i4>5177420</vt:i4>
      </vt:variant>
      <vt:variant>
        <vt:i4>0</vt:i4>
      </vt:variant>
      <vt:variant>
        <vt:i4>0</vt:i4>
      </vt:variant>
      <vt:variant>
        <vt:i4>5</vt:i4>
      </vt:variant>
      <vt:variant>
        <vt:lpwstr>http://www.gams.com/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Fujimori Shinichiro</dc:creator>
  <cp:keywords/>
  <dc:description/>
  <cp:lastModifiedBy>Windows ユーザー</cp:lastModifiedBy>
  <cp:revision>188</cp:revision>
  <dcterms:created xsi:type="dcterms:W3CDTF">2021-10-14T01:51:00Z</dcterms:created>
  <dcterms:modified xsi:type="dcterms:W3CDTF">2023-06-15T20:44:00Z</dcterms:modified>
</cp:coreProperties>
</file>